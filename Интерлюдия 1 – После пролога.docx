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xo 2" w:cs="Exo 2" w:eastAsia="Exo 2" w:hAnsi="Exo 2"/>
          <w:b w:val="1"/>
          <w:sz w:val="28"/>
          <w:szCs w:val="28"/>
        </w:rPr>
      </w:pPr>
      <w:r w:rsidDel="00000000" w:rsidR="00000000" w:rsidRPr="00000000">
        <w:rPr>
          <w:rFonts w:ascii="Exo 2" w:cs="Exo 2" w:eastAsia="Exo 2" w:hAnsi="Exo 2"/>
          <w:b w:val="1"/>
          <w:sz w:val="28"/>
          <w:szCs w:val="28"/>
          <w:rtl w:val="0"/>
        </w:rPr>
        <w:t xml:space="preserve">Интерлюдия 1 – После пролога</w:t>
      </w:r>
    </w:p>
    <w:p w:rsidR="00000000" w:rsidDel="00000000" w:rsidP="00000000" w:rsidRDefault="00000000" w:rsidRPr="00000000" w14:paraId="00000002">
      <w:pPr>
        <w:jc w:val="left"/>
        <w:rPr>
          <w:rFonts w:ascii="Exo 2" w:cs="Exo 2" w:eastAsia="Exo 2" w:hAnsi="Exo 2"/>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c5sfbsxkmx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Крис</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ggzykj0du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Джеффри</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gh33zjfnnb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Кларисса</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tgf489b3g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Селена</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75wgbmmof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ПРЕДМЕТЫ ДЛЯ ВЗАИМОДЕЙСТВИЯ В ФОЙЕ И СОПРЕДЕЛЬНЫХ ТЕРРИТОРИЯХ. (ДЛЯ ВСЕХ ПЕРСОНАЖЕЙ)</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0cozb3ck56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Документы</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6vqvfunkh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ПОДБИРАЕМЫЕ ОБЪЕКТЫ В ФОЙЕ. (ДЛЯ ВСЕХ ПЕРСОНАЖЕЙ)</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jc w:val="left"/>
        <w:rPr>
          <w:rFonts w:ascii="Exo 2" w:cs="Exo 2" w:eastAsia="Exo 2" w:hAnsi="Exo 2"/>
          <w:b w:val="1"/>
          <w:sz w:val="28"/>
          <w:szCs w:val="28"/>
        </w:rPr>
      </w:pPr>
      <w:r w:rsidDel="00000000" w:rsidR="00000000" w:rsidRPr="00000000">
        <w:rPr>
          <w:rtl w:val="0"/>
        </w:rPr>
      </w:r>
    </w:p>
    <w:p w:rsidR="00000000" w:rsidDel="00000000" w:rsidP="00000000" w:rsidRDefault="00000000" w:rsidRPr="00000000" w14:paraId="0000000B">
      <w:pPr>
        <w:ind w:left="0" w:firstLine="850.3937007874016"/>
        <w:jc w:val="both"/>
        <w:rPr>
          <w:rFonts w:ascii="Exo 2" w:cs="Exo 2" w:eastAsia="Exo 2" w:hAnsi="Exo 2"/>
        </w:rPr>
      </w:pPr>
      <w:r w:rsidDel="00000000" w:rsidR="00000000" w:rsidRPr="00000000">
        <w:rPr>
          <w:rFonts w:ascii="Exo 2" w:cs="Exo 2" w:eastAsia="Exo 2" w:hAnsi="Exo 2"/>
          <w:rtl w:val="0"/>
        </w:rPr>
        <w:t xml:space="preserve">Пролог завершился тем, что все 4 главных героя погибли в стенах Отеля. Однако это не финал истории, а только её начало. Ведь персонажей возродит Азебан. После пролога сперва появляется экран выбора персонажей. (Как мы с тобой обсуждали Тим, в центре показывают приближенный ракурс к герою в момент его смерти. Так мы выбираем кого воскресить). После выбора героя мы переносимся обратно в туалет, где начиналась история Криса. Там выбранный нами персонаж воскрешается через щель в стене (как мы обсуждали, Тим). На этом заканчивается общая часть интерлюдии, одинаковая для всех героев. После чего начинается </w:t>
      </w:r>
      <w:r w:rsidDel="00000000" w:rsidR="00000000" w:rsidRPr="00000000">
        <w:rPr>
          <w:rFonts w:ascii="Exo 2" w:cs="Exo 2" w:eastAsia="Exo 2" w:hAnsi="Exo 2"/>
          <w:b w:val="1"/>
          <w:rtl w:val="0"/>
        </w:rPr>
        <w:t xml:space="preserve">частично индивидуальное </w:t>
      </w:r>
      <w:r w:rsidDel="00000000" w:rsidR="00000000" w:rsidRPr="00000000">
        <w:rPr>
          <w:rFonts w:ascii="Exo 2" w:cs="Exo 2" w:eastAsia="Exo 2" w:hAnsi="Exo 2"/>
          <w:rtl w:val="0"/>
        </w:rPr>
        <w:t xml:space="preserve">прохождение, описанное ниже. (от Криса к Клариссе)</w:t>
      </w:r>
    </w:p>
    <w:p w:rsidR="00000000" w:rsidDel="00000000" w:rsidP="00000000" w:rsidRDefault="00000000" w:rsidRPr="00000000" w14:paraId="0000000C">
      <w:pPr>
        <w:ind w:left="0"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00D">
      <w:pPr>
        <w:ind w:firstLine="850.3937007874016"/>
        <w:rPr/>
      </w:pPr>
      <w:r w:rsidDel="00000000" w:rsidR="00000000" w:rsidRPr="00000000">
        <w:rPr>
          <w:b w:val="1"/>
          <w:rtl w:val="0"/>
        </w:rPr>
        <w:t xml:space="preserve">ОБЩИЙ ПУЛ ТЕМ ДИАЛОГОВ (РАЗДЕЛЁН ПО СЦЕНАМ)</w:t>
      </w:r>
      <w:r w:rsidDel="00000000" w:rsidR="00000000" w:rsidRPr="00000000">
        <w:rPr>
          <w:rtl w:val="0"/>
        </w:rPr>
      </w:r>
    </w:p>
    <w:p w:rsidR="00000000" w:rsidDel="00000000" w:rsidP="00000000" w:rsidRDefault="00000000" w:rsidRPr="00000000" w14:paraId="0000000E">
      <w:pPr>
        <w:numPr>
          <w:ilvl w:val="0"/>
          <w:numId w:val="9"/>
        </w:numPr>
        <w:ind w:left="1440" w:hanging="360"/>
      </w:pPr>
      <w:r w:rsidDel="00000000" w:rsidR="00000000" w:rsidRPr="00000000">
        <w:rPr>
          <w:rtl w:val="0"/>
        </w:rPr>
        <w:t xml:space="preserve">Интерлюдия 1 (После Пролога) – Смерть, Отель, Чудовища, Кларисса, Джеффри, Селена, Крис, Питомец, Пилигрим-Сити.</w:t>
      </w:r>
      <w:r w:rsidDel="00000000" w:rsidR="00000000" w:rsidRPr="00000000">
        <w:rPr>
          <w:rtl w:val="0"/>
        </w:rPr>
      </w:r>
    </w:p>
    <w:p w:rsidR="00000000" w:rsidDel="00000000" w:rsidP="00000000" w:rsidRDefault="00000000" w:rsidRPr="00000000" w14:paraId="0000000F">
      <w:pPr>
        <w:ind w:left="0" w:firstLine="850.3937007874016"/>
        <w:jc w:val="both"/>
        <w:rPr>
          <w:rFonts w:ascii="Exo 2" w:cs="Exo 2" w:eastAsia="Exo 2" w:hAnsi="Exo 2"/>
        </w:rPr>
      </w:pPr>
      <w:r w:rsidDel="00000000" w:rsidR="00000000" w:rsidRPr="00000000">
        <w:rPr>
          <w:rtl w:val="0"/>
        </w:rPr>
      </w:r>
    </w:p>
    <w:bookmarkStart w:colFirst="0" w:colLast="0" w:name="rcuq9vpphn7r" w:id="0"/>
    <w:bookmarkEnd w:id="0"/>
    <w:p w:rsidR="00000000" w:rsidDel="00000000" w:rsidP="00000000" w:rsidRDefault="00000000" w:rsidRPr="00000000" w14:paraId="00000010">
      <w:pPr>
        <w:pStyle w:val="Heading1"/>
        <w:ind w:firstLine="850.3937007874016"/>
        <w:jc w:val="both"/>
        <w:rPr>
          <w:rFonts w:ascii="Exo 2" w:cs="Exo 2" w:eastAsia="Exo 2" w:hAnsi="Exo 2"/>
          <w:b w:val="1"/>
          <w:sz w:val="28"/>
          <w:szCs w:val="28"/>
        </w:rPr>
      </w:pPr>
      <w:bookmarkStart w:colFirst="0" w:colLast="0" w:name="_c5sfbsxkmxq9" w:id="1"/>
      <w:bookmarkEnd w:id="1"/>
      <w:r w:rsidDel="00000000" w:rsidR="00000000" w:rsidRPr="00000000">
        <w:rPr>
          <w:rFonts w:ascii="Exo 2" w:cs="Exo 2" w:eastAsia="Exo 2" w:hAnsi="Exo 2"/>
          <w:b w:val="1"/>
          <w:sz w:val="28"/>
          <w:szCs w:val="28"/>
          <w:rtl w:val="0"/>
        </w:rPr>
        <w:t xml:space="preserve">Крис</w:t>
      </w:r>
    </w:p>
    <w:p w:rsidR="00000000" w:rsidDel="00000000" w:rsidP="00000000" w:rsidRDefault="00000000" w:rsidRPr="00000000" w14:paraId="00000011">
      <w:pPr>
        <w:ind w:left="0" w:firstLine="850.3937007874016"/>
        <w:jc w:val="both"/>
        <w:rPr>
          <w:rFonts w:ascii="Exo 2" w:cs="Exo 2" w:eastAsia="Exo 2" w:hAnsi="Exo 2"/>
        </w:rPr>
      </w:pPr>
      <w:r w:rsidDel="00000000" w:rsidR="00000000" w:rsidRPr="00000000">
        <w:rPr>
          <w:rFonts w:ascii="Exo 2" w:cs="Exo 2" w:eastAsia="Exo 2" w:hAnsi="Exo 2"/>
          <w:b w:val="1"/>
          <w:i w:val="1"/>
          <w:rtl w:val="0"/>
        </w:rPr>
        <w:t xml:space="preserve">Локация 1. Туалет (в Фойе).</w:t>
      </w:r>
      <w:r w:rsidDel="00000000" w:rsidR="00000000" w:rsidRPr="00000000">
        <w:rPr>
          <w:rFonts w:ascii="Exo 2" w:cs="Exo 2" w:eastAsia="Exo 2" w:hAnsi="Exo 2"/>
          <w:rtl w:val="0"/>
        </w:rPr>
        <w:t xml:space="preserve"> После сцены с выталкиванием персонажа, и показом того, как он падает на пол, переход через затемнение экрана (пока экран тёмный, нужен звук каменного зарастания щели в стене). Когда экран проясняется, Крис стоит на коленях недалеко от места, где он выпал, и откашливается (нужен звук влажного кашля человека, который едва не захлебнулся). После кашля Крис встаёт с колен, и произносит:</w:t>
      </w:r>
    </w:p>
    <w:p w:rsidR="00000000" w:rsidDel="00000000" w:rsidP="00000000" w:rsidRDefault="00000000" w:rsidRPr="00000000" w14:paraId="00000012">
      <w:pPr>
        <w:ind w:left="0" w:firstLine="850.3937007874016"/>
        <w:jc w:val="both"/>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–Б-блять…</w:t>
      </w:r>
    </w:p>
    <w:p w:rsidR="00000000" w:rsidDel="00000000" w:rsidP="00000000" w:rsidRDefault="00000000" w:rsidRPr="00000000" w14:paraId="00000013">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&lt;nl&gt;Э-ээ-это что сейчас было?</w:t>
      </w:r>
    </w:p>
    <w:p w:rsidR="00000000" w:rsidDel="00000000" w:rsidP="00000000" w:rsidRDefault="00000000" w:rsidRPr="00000000" w14:paraId="00000014">
      <w:pPr>
        <w:ind w:left="0"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Крис немного осматривается по сторонам. Возможно, делает несколько шагов туда-сюда. Затем произносит.</w:t>
      </w:r>
    </w:p>
    <w:p w:rsidR="00000000" w:rsidDel="00000000" w:rsidP="00000000" w:rsidRDefault="00000000" w:rsidRPr="00000000" w14:paraId="00000015">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&lt;nl&gt;Какого хера я опять в этом сортире?!</w:t>
      </w:r>
    </w:p>
    <w:p w:rsidR="00000000" w:rsidDel="00000000" w:rsidP="00000000" w:rsidRDefault="00000000" w:rsidRPr="00000000" w14:paraId="00000016">
      <w:pPr>
        <w:ind w:firstLine="850.3937007874016"/>
        <w:jc w:val="both"/>
        <w:rPr>
          <w:rFonts w:ascii="Exo 2" w:cs="Exo 2" w:eastAsia="Exo 2" w:hAnsi="Exo 2"/>
        </w:rPr>
      </w:pPr>
      <w:r w:rsidDel="00000000" w:rsidR="00000000" w:rsidRPr="00000000">
        <w:rPr>
          <w:rFonts w:ascii="Exo 2" w:cs="Exo 2" w:eastAsia="Exo 2" w:hAnsi="Exo 2"/>
          <w:rtl w:val="0"/>
        </w:rPr>
        <w:t xml:space="preserve">&lt;nl&gt;Ещё и в склизком дерьме .</w:t>
      </w:r>
    </w:p>
    <w:p w:rsidR="00000000" w:rsidDel="00000000" w:rsidP="00000000" w:rsidRDefault="00000000" w:rsidRPr="00000000" w14:paraId="00000017">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&lt;nl&gt;Там ведь были те стрёмные чуваки.</w:t>
      </w:r>
    </w:p>
    <w:p w:rsidR="00000000" w:rsidDel="00000000" w:rsidP="00000000" w:rsidRDefault="00000000" w:rsidRPr="00000000" w14:paraId="00000018">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&lt;nl&gt;И постоянные коридоры.</w:t>
      </w:r>
    </w:p>
    <w:p w:rsidR="00000000" w:rsidDel="00000000" w:rsidP="00000000" w:rsidRDefault="00000000" w:rsidRPr="00000000" w14:paraId="00000019">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&lt;nl&gt;А мои руки…</w:t>
      </w:r>
    </w:p>
    <w:p w:rsidR="00000000" w:rsidDel="00000000" w:rsidP="00000000" w:rsidRDefault="00000000" w:rsidRPr="00000000" w14:paraId="0000001A">
      <w:pPr>
        <w:ind w:left="0"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пауза на пару секунд, Крис смотрит на свои руки, на которых должны быть шрамы или следы от порезов. После чего его мысле-реплика</w:t>
      </w:r>
    </w:p>
    <w:p w:rsidR="00000000" w:rsidDel="00000000" w:rsidP="00000000" w:rsidRDefault="00000000" w:rsidRPr="00000000" w14:paraId="0000001B">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&lt;nl&gt;Блять!</w:t>
      </w:r>
    </w:p>
    <w:p w:rsidR="00000000" w:rsidDel="00000000" w:rsidP="00000000" w:rsidRDefault="00000000" w:rsidRPr="00000000" w14:paraId="0000001C">
      <w:pPr>
        <w:ind w:left="0" w:firstLine="850.3937007874016"/>
        <w:jc w:val="both"/>
        <w:rPr>
          <w:rFonts w:ascii="Exo 2" w:cs="Exo 2" w:eastAsia="Exo 2" w:hAnsi="Exo 2"/>
        </w:rPr>
      </w:pPr>
      <w:r w:rsidDel="00000000" w:rsidR="00000000" w:rsidRPr="00000000">
        <w:rPr>
          <w:rFonts w:ascii="Exo 2" w:cs="Exo 2" w:eastAsia="Exo 2" w:hAnsi="Exo 2"/>
          <w:rtl w:val="0"/>
        </w:rPr>
        <w:t xml:space="preserve">Ещё пара секунд пауза, персонаж пытается осознать что он воскрес. </w:t>
      </w:r>
    </w:p>
    <w:p w:rsidR="00000000" w:rsidDel="00000000" w:rsidP="00000000" w:rsidRDefault="00000000" w:rsidRPr="00000000" w14:paraId="0000001D">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&lt;nl&gt;Да я должен был окочуриться!</w:t>
      </w:r>
    </w:p>
    <w:p w:rsidR="00000000" w:rsidDel="00000000" w:rsidP="00000000" w:rsidRDefault="00000000" w:rsidRPr="00000000" w14:paraId="0000001E">
      <w:pPr>
        <w:ind w:left="0" w:firstLine="850.3937007874016"/>
        <w:jc w:val="both"/>
        <w:rPr>
          <w:rFonts w:ascii="Exo 2" w:cs="Exo 2" w:eastAsia="Exo 2" w:hAnsi="Exo 2"/>
        </w:rPr>
      </w:pPr>
      <w:r w:rsidDel="00000000" w:rsidR="00000000" w:rsidRPr="00000000">
        <w:rPr>
          <w:rFonts w:ascii="Exo 2" w:cs="Exo 2" w:eastAsia="Exo 2" w:hAnsi="Exo 2"/>
          <w:rtl w:val="0"/>
        </w:rPr>
        <w:t xml:space="preserve">&lt;nl&gt;Что, твою мать, здесь происходит?</w:t>
        <w:br w:type="textWrapping"/>
      </w:r>
    </w:p>
    <w:p w:rsidR="00000000" w:rsidDel="00000000" w:rsidP="00000000" w:rsidRDefault="00000000" w:rsidRPr="00000000" w14:paraId="0000001F">
      <w:pPr>
        <w:ind w:left="0" w:firstLine="850.3937007874016"/>
        <w:jc w:val="both"/>
        <w:rPr>
          <w:rFonts w:ascii="Exo 2" w:cs="Exo 2" w:eastAsia="Exo 2" w:hAnsi="Exo 2"/>
        </w:rPr>
      </w:pPr>
      <w:r w:rsidDel="00000000" w:rsidR="00000000" w:rsidRPr="00000000">
        <w:rPr>
          <w:rFonts w:ascii="Exo 2" w:cs="Exo 2" w:eastAsia="Exo 2" w:hAnsi="Exo 2"/>
          <w:b w:val="1"/>
          <w:rtl w:val="0"/>
        </w:rPr>
        <w:t xml:space="preserve">Локация 2. Фойе. </w:t>
      </w:r>
      <w:r w:rsidDel="00000000" w:rsidR="00000000" w:rsidRPr="00000000">
        <w:rPr>
          <w:rFonts w:ascii="Exo 2" w:cs="Exo 2" w:eastAsia="Exo 2" w:hAnsi="Exo 2"/>
          <w:rtl w:val="0"/>
        </w:rPr>
        <w:t xml:space="preserve">У каждого персонажа будет свой </w:t>
      </w:r>
      <w:r w:rsidDel="00000000" w:rsidR="00000000" w:rsidRPr="00000000">
        <w:rPr>
          <w:rFonts w:ascii="Exo 2" w:cs="Exo 2" w:eastAsia="Exo 2" w:hAnsi="Exo 2"/>
          <w:b w:val="1"/>
          <w:rtl w:val="0"/>
        </w:rPr>
        <w:t xml:space="preserve">ОТЛИЧАЮЩИЙСЯ </w:t>
      </w:r>
      <w:r w:rsidDel="00000000" w:rsidR="00000000" w:rsidRPr="00000000">
        <w:rPr>
          <w:rFonts w:ascii="Exo 2" w:cs="Exo 2" w:eastAsia="Exo 2" w:hAnsi="Exo 2"/>
          <w:rtl w:val="0"/>
        </w:rPr>
        <w:t xml:space="preserve">вариант фойе (персонажи в других местах, разные варианты диалогов). В случае </w:t>
      </w:r>
      <w:r w:rsidDel="00000000" w:rsidR="00000000" w:rsidRPr="00000000">
        <w:rPr>
          <w:rFonts w:ascii="Exo 2" w:cs="Exo 2" w:eastAsia="Exo 2" w:hAnsi="Exo 2"/>
          <w:b w:val="1"/>
          <w:rtl w:val="0"/>
        </w:rPr>
        <w:t xml:space="preserve">Криса </w:t>
      </w:r>
      <w:r w:rsidDel="00000000" w:rsidR="00000000" w:rsidRPr="00000000">
        <w:rPr>
          <w:rFonts w:ascii="Exo 2" w:cs="Exo 2" w:eastAsia="Exo 2" w:hAnsi="Exo 2"/>
          <w:rtl w:val="0"/>
        </w:rPr>
        <w:t xml:space="preserve">персонажи расположены следующим образом:</w:t>
      </w:r>
    </w:p>
    <w:p w:rsidR="00000000" w:rsidDel="00000000" w:rsidP="00000000" w:rsidRDefault="00000000" w:rsidRPr="00000000" w14:paraId="00000020">
      <w:pPr>
        <w:numPr>
          <w:ilvl w:val="0"/>
          <w:numId w:val="1"/>
        </w:numPr>
        <w:ind w:left="1440" w:hanging="360"/>
        <w:jc w:val="both"/>
        <w:rPr>
          <w:rFonts w:ascii="Exo 2" w:cs="Exo 2" w:eastAsia="Exo 2" w:hAnsi="Exo 2"/>
          <w:u w:val="none"/>
        </w:rPr>
      </w:pPr>
      <w:r w:rsidDel="00000000" w:rsidR="00000000" w:rsidRPr="00000000">
        <w:rPr>
          <w:rFonts w:ascii="Exo 2" w:cs="Exo 2" w:eastAsia="Exo 2" w:hAnsi="Exo 2"/>
          <w:rtl w:val="0"/>
        </w:rPr>
        <w:t xml:space="preserve">Селена – сидит на диване (там, где в прологе лежал Джеф)</w:t>
      </w:r>
    </w:p>
    <w:p w:rsidR="00000000" w:rsidDel="00000000" w:rsidP="00000000" w:rsidRDefault="00000000" w:rsidRPr="00000000" w14:paraId="00000021">
      <w:pPr>
        <w:numPr>
          <w:ilvl w:val="0"/>
          <w:numId w:val="1"/>
        </w:numPr>
        <w:ind w:left="1440" w:hanging="360"/>
        <w:jc w:val="both"/>
        <w:rPr>
          <w:rFonts w:ascii="Exo 2" w:cs="Exo 2" w:eastAsia="Exo 2" w:hAnsi="Exo 2"/>
          <w:u w:val="none"/>
        </w:rPr>
      </w:pPr>
      <w:r w:rsidDel="00000000" w:rsidR="00000000" w:rsidRPr="00000000">
        <w:rPr>
          <w:rFonts w:ascii="Exo 2" w:cs="Exo 2" w:eastAsia="Exo 2" w:hAnsi="Exo 2"/>
          <w:rtl w:val="0"/>
        </w:rPr>
        <w:t xml:space="preserve">Кларисса – либо сидит, либо стоит рядом с Селеной, ведёт с ней диалог</w:t>
      </w:r>
    </w:p>
    <w:p w:rsidR="00000000" w:rsidDel="00000000" w:rsidP="00000000" w:rsidRDefault="00000000" w:rsidRPr="00000000" w14:paraId="00000022">
      <w:pPr>
        <w:numPr>
          <w:ilvl w:val="0"/>
          <w:numId w:val="1"/>
        </w:numPr>
        <w:ind w:left="1440" w:hanging="360"/>
        <w:jc w:val="both"/>
        <w:rPr>
          <w:rFonts w:ascii="Exo 2" w:cs="Exo 2" w:eastAsia="Exo 2" w:hAnsi="Exo 2"/>
          <w:u w:val="none"/>
        </w:rPr>
      </w:pPr>
      <w:r w:rsidDel="00000000" w:rsidR="00000000" w:rsidRPr="00000000">
        <w:rPr>
          <w:rFonts w:ascii="Exo 2" w:cs="Exo 2" w:eastAsia="Exo 2" w:hAnsi="Exo 2"/>
          <w:rtl w:val="0"/>
        </w:rPr>
        <w:t xml:space="preserve">Джеф – Нервно ходит туда сюда где-то в районе стойки</w:t>
      </w:r>
    </w:p>
    <w:p w:rsidR="00000000" w:rsidDel="00000000" w:rsidP="00000000" w:rsidRDefault="00000000" w:rsidRPr="00000000" w14:paraId="00000023">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024">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туалета игрок выходит в фойе. Сразу появляется мысле-реплика Криса:</w:t>
      </w:r>
    </w:p>
    <w:p w:rsidR="00000000" w:rsidDel="00000000" w:rsidP="00000000" w:rsidRDefault="00000000" w:rsidRPr="00000000" w14:paraId="00000025">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–Что происходит, что происходит…</w:t>
      </w:r>
    </w:p>
    <w:p w:rsidR="00000000" w:rsidDel="00000000" w:rsidP="00000000" w:rsidRDefault="00000000" w:rsidRPr="00000000" w14:paraId="00000026">
      <w:pPr>
        <w:ind w:firstLine="850.3937007874016"/>
        <w:jc w:val="both"/>
        <w:rPr>
          <w:rFonts w:ascii="Exo 2" w:cs="Exo 2" w:eastAsia="Exo 2" w:hAnsi="Exo 2"/>
        </w:rPr>
      </w:pPr>
      <w:r w:rsidDel="00000000" w:rsidR="00000000" w:rsidRPr="00000000">
        <w:rPr>
          <w:rFonts w:ascii="Exo 2" w:cs="Exo 2" w:eastAsia="Exo 2" w:hAnsi="Exo 2"/>
          <w:rtl w:val="0"/>
        </w:rPr>
        <w:t xml:space="preserve">&lt;nl&gt;Я ЗНАЮ, что происходит.</w:t>
      </w:r>
    </w:p>
    <w:p w:rsidR="00000000" w:rsidDel="00000000" w:rsidP="00000000" w:rsidRDefault="00000000" w:rsidRPr="00000000" w14:paraId="00000027">
      <w:pPr>
        <w:ind w:firstLine="850.3937007874016"/>
        <w:jc w:val="both"/>
        <w:rPr>
          <w:rFonts w:ascii="Exo 2" w:cs="Exo 2" w:eastAsia="Exo 2" w:hAnsi="Exo 2"/>
        </w:rPr>
      </w:pPr>
      <w:r w:rsidDel="00000000" w:rsidR="00000000" w:rsidRPr="00000000">
        <w:rPr>
          <w:rFonts w:ascii="Exo 2" w:cs="Exo 2" w:eastAsia="Exo 2" w:hAnsi="Exo 2"/>
          <w:rtl w:val="0"/>
        </w:rPr>
        <w:t xml:space="preserve">&lt;nl&gt;Крис снова на сцене! И никакому сраному отелю это не изменить!</w:t>
      </w:r>
    </w:p>
    <w:p w:rsidR="00000000" w:rsidDel="00000000" w:rsidP="00000000" w:rsidRDefault="00000000" w:rsidRPr="00000000" w14:paraId="00000028">
      <w:pPr>
        <w:ind w:firstLine="850.3937007874016"/>
        <w:jc w:val="both"/>
        <w:rPr>
          <w:rFonts w:ascii="Exo 2" w:cs="Exo 2" w:eastAsia="Exo 2" w:hAnsi="Exo 2"/>
        </w:rPr>
      </w:pPr>
      <w:r w:rsidDel="00000000" w:rsidR="00000000" w:rsidRPr="00000000">
        <w:rPr>
          <w:rFonts w:ascii="Exo 2" w:cs="Exo 2" w:eastAsia="Exo 2" w:hAnsi="Exo 2"/>
          <w:rtl w:val="0"/>
        </w:rPr>
        <w:t xml:space="preserve">&lt;nl&gt;Так что катитесь в задницу, черти! (после этой реплики нужно </w:t>
      </w:r>
      <w:r w:rsidDel="00000000" w:rsidR="00000000" w:rsidRPr="00000000">
        <w:rPr>
          <w:rFonts w:ascii="Exo 2" w:cs="Exo 2" w:eastAsia="Exo 2" w:hAnsi="Exo 2"/>
          <w:b w:val="1"/>
          <w:rtl w:val="0"/>
        </w:rPr>
        <w:t xml:space="preserve">добавить звук</w:t>
      </w:r>
      <w:r w:rsidDel="00000000" w:rsidR="00000000" w:rsidRPr="00000000">
        <w:rPr>
          <w:rFonts w:ascii="Exo 2" w:cs="Exo 2" w:eastAsia="Exo 2" w:hAnsi="Exo 2"/>
          <w:rtl w:val="0"/>
        </w:rPr>
        <w:t xml:space="preserve"> скрипа и стенания здания, как от напора ветра (</w:t>
      </w:r>
      <w:r w:rsidDel="00000000" w:rsidR="00000000" w:rsidRPr="00000000">
        <w:rPr>
          <w:rFonts w:ascii="Exo 2" w:cs="Exo 2" w:eastAsia="Exo 2" w:hAnsi="Exo 2"/>
          <w:b w:val="1"/>
          <w:rtl w:val="0"/>
        </w:rPr>
        <w:t xml:space="preserve">но без звука ветра!</w:t>
      </w:r>
      <w:r w:rsidDel="00000000" w:rsidR="00000000" w:rsidRPr="00000000">
        <w:rPr>
          <w:rFonts w:ascii="Exo 2" w:cs="Exo 2" w:eastAsia="Exo 2" w:hAnsi="Exo 2"/>
          <w:rtl w:val="0"/>
        </w:rPr>
        <w:t xml:space="preserve">). Этим звуком мы покажем, что Азебан всё слышит, и реагирует на насмешку Криса (Азебану смешно от этого))</w:t>
      </w:r>
    </w:p>
    <w:p w:rsidR="00000000" w:rsidDel="00000000" w:rsidP="00000000" w:rsidRDefault="00000000" w:rsidRPr="00000000" w14:paraId="00000029">
      <w:pPr>
        <w:ind w:firstLine="850.3937007874016"/>
        <w:jc w:val="both"/>
        <w:rPr>
          <w:rFonts w:ascii="Exo 2" w:cs="Exo 2" w:eastAsia="Exo 2" w:hAnsi="Exo 2"/>
        </w:rPr>
      </w:pPr>
      <w:r w:rsidDel="00000000" w:rsidR="00000000" w:rsidRPr="00000000">
        <w:rPr>
          <w:rFonts w:ascii="Exo 2" w:cs="Exo 2" w:eastAsia="Exo 2" w:hAnsi="Exo 2"/>
          <w:rtl w:val="0"/>
        </w:rPr>
        <w:t xml:space="preserve">&lt;nl&gt;Хе-хе, то-то же. Так, и чего теперь?</w:t>
      </w:r>
    </w:p>
    <w:p w:rsidR="00000000" w:rsidDel="00000000" w:rsidP="00000000" w:rsidRDefault="00000000" w:rsidRPr="00000000" w14:paraId="0000002A">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02B">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этого Игроку даётся свобода перемещения. Он может либо сразу </w:t>
      </w:r>
      <w:hyperlink w:anchor="k5d71cjr7bma">
        <w:r w:rsidDel="00000000" w:rsidR="00000000" w:rsidRPr="00000000">
          <w:rPr>
            <w:rFonts w:ascii="Exo 2" w:cs="Exo 2" w:eastAsia="Exo 2" w:hAnsi="Exo 2"/>
            <w:color w:val="1155cc"/>
            <w:u w:val="single"/>
            <w:rtl w:val="0"/>
          </w:rPr>
          <w:t xml:space="preserve">отправиться к аналою и затем лифту</w:t>
        </w:r>
      </w:hyperlink>
      <w:r w:rsidDel="00000000" w:rsidR="00000000" w:rsidRPr="00000000">
        <w:rPr>
          <w:rFonts w:ascii="Exo 2" w:cs="Exo 2" w:eastAsia="Exo 2" w:hAnsi="Exo 2"/>
          <w:rtl w:val="0"/>
        </w:rPr>
        <w:t xml:space="preserve">, либо изучить Фойе, поговорить с персонажами. </w:t>
      </w:r>
    </w:p>
    <w:p w:rsidR="00000000" w:rsidDel="00000000" w:rsidP="00000000" w:rsidRDefault="00000000" w:rsidRPr="00000000" w14:paraId="0000002C">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02D">
      <w:pPr>
        <w:ind w:firstLine="850.3937007874016"/>
        <w:jc w:val="both"/>
        <w:rPr>
          <w:rFonts w:ascii="Exo 2" w:cs="Exo 2" w:eastAsia="Exo 2" w:hAnsi="Exo 2"/>
          <w:b w:val="1"/>
        </w:rPr>
      </w:pPr>
      <w:r w:rsidDel="00000000" w:rsidR="00000000" w:rsidRPr="00000000">
        <w:rPr>
          <w:rFonts w:ascii="Exo 2" w:cs="Exo 2" w:eastAsia="Exo 2" w:hAnsi="Exo 2"/>
          <w:b w:val="1"/>
          <w:rtl w:val="0"/>
        </w:rPr>
        <w:t xml:space="preserve">Диалоги Криса:</w:t>
      </w:r>
    </w:p>
    <w:p w:rsidR="00000000" w:rsidDel="00000000" w:rsidP="00000000" w:rsidRDefault="00000000" w:rsidRPr="00000000" w14:paraId="0000002E">
      <w:pPr>
        <w:ind w:firstLine="850.3937007874016"/>
        <w:jc w:val="both"/>
        <w:rPr>
          <w:rFonts w:ascii="Exo 2" w:cs="Exo 2" w:eastAsia="Exo 2" w:hAnsi="Exo 2"/>
          <w:b w:val="1"/>
        </w:rPr>
      </w:pPr>
      <w:r w:rsidDel="00000000" w:rsidR="00000000" w:rsidRPr="00000000">
        <w:rPr>
          <w:rFonts w:ascii="Exo 2" w:cs="Exo 2" w:eastAsia="Exo 2" w:hAnsi="Exo 2"/>
          <w:b w:val="1"/>
          <w:rtl w:val="0"/>
        </w:rPr>
        <w:t xml:space="preserve">Джеф. </w:t>
      </w:r>
      <w:r w:rsidDel="00000000" w:rsidR="00000000" w:rsidRPr="00000000">
        <w:rPr>
          <w:rFonts w:ascii="Exo 2" w:cs="Exo 2" w:eastAsia="Exo 2" w:hAnsi="Exo 2"/>
          <w:rtl w:val="0"/>
        </w:rPr>
        <w:t xml:space="preserve">Как было написано, Джефа можно обнаружить где-то возле стойки администратора. Там он бродит в глубокой задумчивости. (Смерть, Отель)</w:t>
        <w:br w:type="textWrapping"/>
        <w:t xml:space="preserve">Действующие лица – </w:t>
      </w:r>
      <w:r w:rsidDel="00000000" w:rsidR="00000000" w:rsidRPr="00000000">
        <w:rPr>
          <w:rFonts w:ascii="Exo 2" w:cs="Exo 2" w:eastAsia="Exo 2" w:hAnsi="Exo 2"/>
          <w:b w:val="1"/>
          <w:rtl w:val="0"/>
        </w:rPr>
        <w:t xml:space="preserve">Крис (Кр)</w:t>
      </w:r>
      <w:r w:rsidDel="00000000" w:rsidR="00000000" w:rsidRPr="00000000">
        <w:rPr>
          <w:rFonts w:ascii="Exo 2" w:cs="Exo 2" w:eastAsia="Exo 2" w:hAnsi="Exo 2"/>
          <w:rtl w:val="0"/>
        </w:rPr>
        <w:t xml:space="preserve"> и </w:t>
      </w:r>
      <w:r w:rsidDel="00000000" w:rsidR="00000000" w:rsidRPr="00000000">
        <w:rPr>
          <w:rFonts w:ascii="Exo 2" w:cs="Exo 2" w:eastAsia="Exo 2" w:hAnsi="Exo 2"/>
          <w:b w:val="1"/>
          <w:rtl w:val="0"/>
        </w:rPr>
        <w:t xml:space="preserve">Джеф (Дж)</w:t>
      </w:r>
    </w:p>
    <w:tbl>
      <w:tblPr>
        <w:tblStyle w:val="Table1"/>
        <w:tblW w:w="11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610"/>
        <w:tblGridChange w:id="0">
          <w:tblGrid>
            <w:gridCol w:w="2565"/>
            <w:gridCol w:w="8610"/>
          </w:tblGrid>
        </w:tblGridChange>
      </w:tblGrid>
      <w:tr>
        <w:trPr>
          <w:cantSplit w:val="0"/>
          <w:tblHeader w:val="1"/>
        </w:trPr>
        <w:tc>
          <w:tcPr/>
          <w:p w:rsidR="00000000" w:rsidDel="00000000" w:rsidP="00000000" w:rsidRDefault="00000000" w:rsidRPr="00000000" w14:paraId="0000002F">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Условие</w:t>
            </w:r>
          </w:p>
        </w:tc>
        <w:tc>
          <w:tcPr/>
          <w:p w:rsidR="00000000" w:rsidDel="00000000" w:rsidP="00000000" w:rsidRDefault="00000000" w:rsidRPr="00000000" w14:paraId="00000030">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Реплика</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Первое взаимодействие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О! Да это же наш алкаш. Чё, прохлаждаешься тут?</w:t>
            </w:r>
          </w:p>
          <w:p w:rsidR="00000000" w:rsidDel="00000000" w:rsidP="00000000" w:rsidRDefault="00000000" w:rsidRPr="00000000" w14:paraId="0000003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Пауза пару секунд, во время которой Джеф продолжает ходить туда-сюда.</w:t>
            </w:r>
          </w:p>
          <w:p w:rsidR="00000000" w:rsidDel="00000000" w:rsidP="00000000" w:rsidRDefault="00000000" w:rsidRPr="00000000" w14:paraId="0000003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Алё! Я к тебе обращаюсь!</w:t>
              <w:br w:type="textWrapping"/>
              <w:t xml:space="preserve">Ещё пару секунд пауза, Джеф продолжает ходить, но в конце останавливается перед Крисом.</w:t>
            </w:r>
          </w:p>
          <w:p w:rsidR="00000000" w:rsidDel="00000000" w:rsidP="00000000" w:rsidRDefault="00000000" w:rsidRPr="00000000" w14:paraId="0000003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Можешь так не орать. </w:t>
            </w:r>
            <w:commentRangeStart w:id="0"/>
            <w:commentRangeStart w:id="1"/>
            <w:r w:rsidDel="00000000" w:rsidR="00000000" w:rsidRPr="00000000">
              <w:rPr>
                <w:rFonts w:ascii="Exo 2" w:cs="Exo 2" w:eastAsia="Exo 2" w:hAnsi="Exo 2"/>
                <w:rtl w:val="0"/>
              </w:rPr>
              <w:t xml:space="preserve">Ты певец ртом – я понял.</w:t>
              <w:br w:type="textWrapping"/>
            </w:r>
            <w:commentRangeEnd w:id="0"/>
            <w:r w:rsidDel="00000000" w:rsidR="00000000" w:rsidRPr="00000000">
              <w:commentReference w:id="0"/>
            </w:r>
            <w:commentRangeEnd w:id="1"/>
            <w:r w:rsidDel="00000000" w:rsidR="00000000" w:rsidRPr="00000000">
              <w:commentReference w:id="1"/>
            </w:r>
            <w:r w:rsidDel="00000000" w:rsidR="00000000" w:rsidRPr="00000000">
              <w:rPr>
                <w:rFonts w:ascii="Exo 2" w:cs="Exo 2" w:eastAsia="Exo 2" w:hAnsi="Exo 2"/>
                <w:b w:val="1"/>
                <w:rtl w:val="0"/>
              </w:rPr>
              <w:t xml:space="preserve">Кж: </w:t>
            </w:r>
            <w:r w:rsidDel="00000000" w:rsidR="00000000" w:rsidRPr="00000000">
              <w:rPr>
                <w:rFonts w:ascii="Exo 2" w:cs="Exo 2" w:eastAsia="Exo 2" w:hAnsi="Exo 2"/>
                <w:rtl w:val="0"/>
              </w:rPr>
              <w:t xml:space="preserve">–Какие мы нежные. И вообще-то, перед тобой ЖИВАЯ легенда.</w:t>
              <w:br w:type="textWrapping"/>
            </w: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–Да-да. Конечно.</w:t>
            </w:r>
          </w:p>
        </w:tc>
      </w:tr>
      <w:tr>
        <w:trPr>
          <w:cantSplit w:val="0"/>
          <w:trHeight w:val="326.9999999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Exo 2" w:cs="Exo 2" w:eastAsia="Exo 2" w:hAnsi="Exo 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Exo 2" w:cs="Exo 2" w:eastAsia="Exo 2" w:hAnsi="Exo 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Старт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Вернулся таки.</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Что ты хочешь?</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«Смерть»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Собачник, ты мне лучше не дерзи. Я, типа, совсем бессмертный, понимаешь?</w:t>
              <w:br w:type="textWrapping"/>
            </w: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Охотно верю. Особенно учитывая твоё поведение.</w:t>
            </w:r>
          </w:p>
          <w:p w:rsidR="00000000" w:rsidDel="00000000" w:rsidP="00000000" w:rsidRDefault="00000000" w:rsidRPr="00000000" w14:paraId="0000003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–Я, бля, серьёзно! Меня уже пытались тут угробить, и я нахер воскрес. Слишком крут оказался.</w:t>
            </w:r>
          </w:p>
          <w:p w:rsidR="00000000" w:rsidDel="00000000" w:rsidP="00000000" w:rsidRDefault="00000000" w:rsidRPr="00000000" w14:paraId="0000003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–Потрясающе. Но это не новость.</w:t>
            </w:r>
          </w:p>
          <w:p w:rsidR="00000000" w:rsidDel="00000000" w:rsidP="00000000" w:rsidRDefault="00000000" w:rsidRPr="00000000" w14:paraId="0000004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Э-э-э, чё?</w:t>
              <w:br w:type="textWrapping"/>
            </w: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Поговори с </w:t>
            </w:r>
            <w:r w:rsidDel="00000000" w:rsidR="00000000" w:rsidRPr="00000000">
              <w:rPr>
                <w:rFonts w:ascii="Exo 2" w:cs="Exo 2" w:eastAsia="Exo 2" w:hAnsi="Exo 2"/>
                <w:b w:val="1"/>
                <w:color w:val="ff0000"/>
                <w:rtl w:val="0"/>
              </w:rPr>
              <w:t xml:space="preserve">Клариссой</w:t>
            </w:r>
            <w:r w:rsidDel="00000000" w:rsidR="00000000" w:rsidRPr="00000000">
              <w:rPr>
                <w:rFonts w:ascii="Exo 2" w:cs="Exo 2" w:eastAsia="Exo 2" w:hAnsi="Exo 2"/>
                <w:rtl w:val="0"/>
              </w:rPr>
              <w:t xml:space="preserve">.</w:t>
            </w:r>
          </w:p>
          <w:p w:rsidR="00000000" w:rsidDel="00000000" w:rsidP="00000000" w:rsidRDefault="00000000" w:rsidRPr="00000000" w14:paraId="00000041">
            <w:pPr>
              <w:widowControl w:val="0"/>
              <w:spacing w:line="240" w:lineRule="auto"/>
              <w:rPr>
                <w:rFonts w:ascii="Exo 2" w:cs="Exo 2" w:eastAsia="Exo 2" w:hAnsi="Exo 2"/>
                <w:i w:val="1"/>
              </w:rPr>
            </w:pPr>
            <w:r w:rsidDel="00000000" w:rsidR="00000000" w:rsidRPr="00000000">
              <w:rPr>
                <w:rFonts w:ascii="Exo 2" w:cs="Exo 2" w:eastAsia="Exo 2" w:hAnsi="Exo 2"/>
                <w:i w:val="1"/>
                <w:rtl w:val="0"/>
              </w:rPr>
              <w:t xml:space="preserve">При повторном выборе темы:</w:t>
            </w:r>
          </w:p>
          <w:p w:rsidR="00000000" w:rsidDel="00000000" w:rsidP="00000000" w:rsidRDefault="00000000" w:rsidRPr="00000000" w14:paraId="0000004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Лучше обсуди это с Клариссой. (повторяется)</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Что ещё?</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«Отель»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–Слышь, умник, это чё за место вообще?</w:t>
              <w:br w:type="textWrapping"/>
            </w: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Отель. </w:t>
            </w:r>
          </w:p>
          <w:p w:rsidR="00000000" w:rsidDel="00000000" w:rsidP="00000000" w:rsidRDefault="00000000" w:rsidRPr="00000000" w14:paraId="0000004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этого две секунды паузы, Крис и Джеф ковыряют друг друга взглядом. После чего Крис произносит:</w:t>
            </w:r>
          </w:p>
          <w:p w:rsidR="00000000" w:rsidDel="00000000" w:rsidP="00000000" w:rsidRDefault="00000000" w:rsidRPr="00000000" w14:paraId="0000004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Блять, какой же ты дебил.</w:t>
            </w:r>
          </w:p>
          <w:p w:rsidR="00000000" w:rsidDel="00000000" w:rsidP="00000000" w:rsidRDefault="00000000" w:rsidRPr="00000000" w14:paraId="0000004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Кто бы говорил.</w:t>
              <w:br w:type="textWrapping"/>
            </w:r>
            <w:r w:rsidDel="00000000" w:rsidR="00000000" w:rsidRPr="00000000">
              <w:rPr>
                <w:rFonts w:ascii="Exo 2" w:cs="Exo 2" w:eastAsia="Exo 2" w:hAnsi="Exo 2"/>
                <w:i w:val="1"/>
                <w:rtl w:val="0"/>
              </w:rPr>
              <w:t xml:space="preserve">При повторном выборе темы:</w:t>
              <w:br w:type="textWrapping"/>
            </w: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(Придурок.) (повторяется.) </w:t>
            </w:r>
          </w:p>
          <w:p w:rsidR="00000000" w:rsidDel="00000000" w:rsidP="00000000" w:rsidRDefault="00000000" w:rsidRPr="00000000" w14:paraId="0000004A">
            <w:pPr>
              <w:widowControl w:val="0"/>
              <w:spacing w:line="240" w:lineRule="auto"/>
              <w:rPr>
                <w:rFonts w:ascii="Exo 2" w:cs="Exo 2" w:eastAsia="Exo 2" w:hAnsi="Exo 2"/>
              </w:rPr>
            </w:pPr>
            <w:r w:rsidDel="00000000" w:rsidR="00000000" w:rsidRPr="00000000">
              <w:rPr>
                <w:rFonts w:ascii="Exo 2" w:cs="Exo 2" w:eastAsia="Exo 2" w:hAnsi="Exo 2"/>
                <w:rtl w:val="0"/>
              </w:rPr>
              <w:t xml:space="preserve">(Текст нужно вставить в игру в скобках, потому что это </w:t>
            </w:r>
            <w:r w:rsidDel="00000000" w:rsidR="00000000" w:rsidRPr="00000000">
              <w:rPr>
                <w:rFonts w:ascii="Exo 2" w:cs="Exo 2" w:eastAsia="Exo 2" w:hAnsi="Exo 2"/>
                <w:b w:val="1"/>
                <w:rtl w:val="0"/>
              </w:rPr>
              <w:t xml:space="preserve">мысль </w:t>
            </w:r>
            <w:r w:rsidDel="00000000" w:rsidR="00000000" w:rsidRPr="00000000">
              <w:rPr>
                <w:rFonts w:ascii="Exo 2" w:cs="Exo 2" w:eastAsia="Exo 2" w:hAnsi="Exo 2"/>
                <w:rtl w:val="0"/>
              </w:rPr>
              <w:t xml:space="preserve">Криса)</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 (да, здесь троеточие. Оно показывает что Джеф молча ждёт, пока Крис что-то скажет)</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«Кларисса»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Ты хоть сам пробовал с ней говорить?</w:t>
            </w:r>
          </w:p>
          <w:p w:rsidR="00000000" w:rsidDel="00000000" w:rsidP="00000000" w:rsidRDefault="00000000" w:rsidRPr="00000000" w14:paraId="0000004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&lt;nl&gt;Она же, бля, не заткнётся. Чесслово, цирк выживших уродов.</w:t>
              <w:br w:type="textWrapping"/>
              <w:t xml:space="preserve">&lt;nl&gt;Ни одного нормального, кроме меня.</w:t>
            </w:r>
          </w:p>
          <w:p w:rsidR="00000000" w:rsidDel="00000000" w:rsidP="00000000" w:rsidRDefault="00000000" w:rsidRPr="00000000" w14:paraId="0000005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Если ты закончил, то, как я и сказал, обсуди всё с ней.</w:t>
              <w:br w:type="textWrapping"/>
              <w:t xml:space="preserve">&lt;nl&gt;Уверен, вы отлично поладите.</w:t>
            </w:r>
          </w:p>
          <w:p w:rsidR="00000000" w:rsidDel="00000000" w:rsidP="00000000" w:rsidRDefault="00000000" w:rsidRPr="00000000" w14:paraId="0000005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Э, на чё это намекаешь? А?</w:t>
              <w:br w:type="textWrapping"/>
              <w:t xml:space="preserve">&lt;nl&gt;Утырок.</w:t>
            </w:r>
          </w:p>
          <w:p w:rsidR="00000000" w:rsidDel="00000000" w:rsidP="00000000" w:rsidRDefault="00000000" w:rsidRPr="00000000" w14:paraId="0000005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5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Ищи её в фойе.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Что тебе?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«Чудовища» (Эта тема, и те что ниже, появляются только после беседы с Клариссой, так как они впервые появляются только у неё)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Дай угадаю, ты такое же ссыкло, как и эта балаболка?</w:t>
            </w:r>
          </w:p>
          <w:p w:rsidR="00000000" w:rsidDel="00000000" w:rsidP="00000000" w:rsidRDefault="00000000" w:rsidRPr="00000000" w14:paraId="0000005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Не все же такие крутые и неповторимые, как ты.</w:t>
            </w:r>
          </w:p>
          <w:p w:rsidR="00000000" w:rsidDel="00000000" w:rsidP="00000000" w:rsidRDefault="00000000" w:rsidRPr="00000000" w14:paraId="0000005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–Ха! Значит, признался таки. Дрыщи бесхребетные. Нихера вы не стоите. </w:t>
            </w:r>
          </w:p>
          <w:p w:rsidR="00000000" w:rsidDel="00000000" w:rsidP="00000000" w:rsidRDefault="00000000" w:rsidRPr="00000000" w14:paraId="0000005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&lt;nl&gt;Испугались каких-то сдыхликов.</w:t>
            </w:r>
          </w:p>
          <w:p w:rsidR="00000000" w:rsidDel="00000000" w:rsidP="00000000" w:rsidRDefault="00000000" w:rsidRPr="00000000" w14:paraId="0000005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–Знаешь, здесь обитает один мутант. Очень агрессивный и безмозглый.</w:t>
            </w:r>
          </w:p>
          <w:p w:rsidR="00000000" w:rsidDel="00000000" w:rsidP="00000000" w:rsidRDefault="00000000" w:rsidRPr="00000000" w14:paraId="0000005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–Да? И кто этот хер? </w:t>
            </w:r>
          </w:p>
          <w:p w:rsidR="00000000" w:rsidDel="00000000" w:rsidP="00000000" w:rsidRDefault="00000000" w:rsidRPr="00000000" w14:paraId="0000005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–Твоя копия.</w:t>
            </w:r>
          </w:p>
          <w:p w:rsidR="00000000" w:rsidDel="00000000" w:rsidP="00000000" w:rsidRDefault="00000000" w:rsidRPr="00000000" w14:paraId="0000005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Блядь. Ты точно договоришься.</w:t>
            </w:r>
          </w:p>
          <w:p w:rsidR="00000000" w:rsidDel="00000000" w:rsidP="00000000" w:rsidRDefault="00000000" w:rsidRPr="00000000" w14:paraId="0000005F">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6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6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–(Как же мне лучше всего заебать этого типа?)</w:t>
              <w:br w:type="textWrapping"/>
              <w:t xml:space="preserve">(Текст нужно вставить в игру в скобках, потому что это </w:t>
            </w:r>
            <w:r w:rsidDel="00000000" w:rsidR="00000000" w:rsidRPr="00000000">
              <w:rPr>
                <w:rFonts w:ascii="Exo 2" w:cs="Exo 2" w:eastAsia="Exo 2" w:hAnsi="Exo 2"/>
                <w:b w:val="1"/>
                <w:rtl w:val="0"/>
              </w:rPr>
              <w:t xml:space="preserve">мысль </w:t>
            </w:r>
            <w:r w:rsidDel="00000000" w:rsidR="00000000" w:rsidRPr="00000000">
              <w:rPr>
                <w:rFonts w:ascii="Exo 2" w:cs="Exo 2" w:eastAsia="Exo 2" w:hAnsi="Exo 2"/>
                <w:rtl w:val="0"/>
              </w:rPr>
              <w:t xml:space="preserve">Криса)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–Ты ещё здесь?</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«Джеффри»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Хоть убей, понять не могу. Но как такой ботан вообще оказался на МОЁМ концерте.</w:t>
            </w:r>
          </w:p>
          <w:p w:rsidR="00000000" w:rsidDel="00000000" w:rsidP="00000000" w:rsidRDefault="00000000" w:rsidRPr="00000000" w14:paraId="0000006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Похвальная заинтересованность.</w:t>
            </w:r>
          </w:p>
          <w:p w:rsidR="00000000" w:rsidDel="00000000" w:rsidP="00000000" w:rsidRDefault="00000000" w:rsidRPr="00000000" w14:paraId="0000006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я не собираюсь с тобой это обсуждать.</w:t>
            </w:r>
          </w:p>
          <w:p w:rsidR="00000000" w:rsidDel="00000000" w:rsidP="00000000" w:rsidRDefault="00000000" w:rsidRPr="00000000" w14:paraId="0000006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–Ага, припёрся, типа крутой. Сидел, наверное, до этого задрачивал свои книжки.</w:t>
            </w:r>
          </w:p>
          <w:p w:rsidR="00000000" w:rsidDel="00000000" w:rsidP="00000000" w:rsidRDefault="00000000" w:rsidRPr="00000000" w14:paraId="0000006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потом завалился, хернёй страдать начал. Бля, давно я так, конечно, не ржал.</w:t>
            </w:r>
          </w:p>
          <w:p w:rsidR="00000000" w:rsidDel="00000000" w:rsidP="00000000" w:rsidRDefault="00000000" w:rsidRPr="00000000" w14:paraId="0000006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даже не думай, я хорошо определяю лохов типа тебя .</w:t>
            </w:r>
          </w:p>
          <w:p w:rsidR="00000000" w:rsidDel="00000000" w:rsidP="00000000" w:rsidRDefault="00000000" w:rsidRPr="00000000" w14:paraId="0000006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–Уверен, у тебя было много практики перед зеркалом.</w:t>
            </w:r>
          </w:p>
          <w:p w:rsidR="00000000" w:rsidDel="00000000" w:rsidP="00000000" w:rsidRDefault="00000000" w:rsidRPr="00000000" w14:paraId="0000006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–В спальне твоей мамаши.</w:t>
            </w:r>
          </w:p>
          <w:p w:rsidR="00000000" w:rsidDel="00000000" w:rsidP="00000000" w:rsidRDefault="00000000" w:rsidRPr="00000000" w14:paraId="0000006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–Ты закончил?</w:t>
              <w:br w:type="textWrapping"/>
            </w: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–И не надейся.</w:t>
            </w:r>
          </w:p>
          <w:p w:rsidR="00000000" w:rsidDel="00000000" w:rsidP="00000000" w:rsidRDefault="00000000" w:rsidRPr="00000000" w14:paraId="0000006E">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6F">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70">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 –(Тоже мне, типа крутой доктор. Я в сто раз успешнее.)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Никак не наговоришься?</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«Селена»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Эй, я тут тебе подружку нашёл.</w:t>
            </w:r>
          </w:p>
          <w:p w:rsidR="00000000" w:rsidDel="00000000" w:rsidP="00000000" w:rsidRDefault="00000000" w:rsidRPr="00000000" w14:paraId="0000007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&lt;nl&gt;Такая же отрубленная и придурковатая.</w:t>
            </w:r>
          </w:p>
          <w:p w:rsidR="00000000" w:rsidDel="00000000" w:rsidP="00000000" w:rsidRDefault="00000000" w:rsidRPr="00000000" w14:paraId="0000007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–Если ты про Селену, то по твоему описанию для тебя же она больше подойдёт.</w:t>
            </w:r>
          </w:p>
          <w:p w:rsidR="00000000" w:rsidDel="00000000" w:rsidP="00000000" w:rsidRDefault="00000000" w:rsidRPr="00000000" w14:paraId="0000007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–Ой, а чё такое, правда глаза режет?</w:t>
            </w:r>
          </w:p>
          <w:p w:rsidR="00000000" w:rsidDel="00000000" w:rsidP="00000000" w:rsidRDefault="00000000" w:rsidRPr="00000000" w14:paraId="0000007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–Ты, кажется, совсем не способен к адекватному диалогу.</w:t>
            </w:r>
          </w:p>
          <w:p w:rsidR="00000000" w:rsidDel="00000000" w:rsidP="00000000" w:rsidRDefault="00000000" w:rsidRPr="00000000" w14:paraId="0000007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–Бля, говоришь как мой брательник, отец и прочие. Все вы заодно.</w:t>
            </w:r>
          </w:p>
          <w:p w:rsidR="00000000" w:rsidDel="00000000" w:rsidP="00000000" w:rsidRDefault="00000000" w:rsidRPr="00000000" w14:paraId="0000007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–Кажется, я начинаю понимать.</w:t>
            </w:r>
          </w:p>
          <w:p w:rsidR="00000000" w:rsidDel="00000000" w:rsidP="00000000" w:rsidRDefault="00000000" w:rsidRPr="00000000" w14:paraId="0000007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Хера с два ты понимаешь.</w:t>
            </w:r>
          </w:p>
          <w:p w:rsidR="00000000" w:rsidDel="00000000" w:rsidP="00000000" w:rsidRDefault="00000000" w:rsidRPr="00000000" w14:paraId="0000007C">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7D">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7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–(А вообще, бабёнка-то ничего.)</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Тебе ещё что-то нужно?</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«Крис»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Вообще, такой задрот, как ты, должен обоссаться от счастья.</w:t>
            </w:r>
          </w:p>
          <w:p w:rsidR="00000000" w:rsidDel="00000000" w:rsidP="00000000" w:rsidRDefault="00000000" w:rsidRPr="00000000" w14:paraId="0000008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&lt;nl&gt;Ты, бля, не представляешь, СКОЛЬКО придурки готовы заплатить, чтобы оказаться рядом со мной.</w:t>
            </w:r>
          </w:p>
          <w:p w:rsidR="00000000" w:rsidDel="00000000" w:rsidP="00000000" w:rsidRDefault="00000000" w:rsidRPr="00000000" w14:paraId="0000008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Потрясающе. Я не могу поверить своей удаче.</w:t>
            </w:r>
          </w:p>
          <w:p w:rsidR="00000000" w:rsidDel="00000000" w:rsidP="00000000" w:rsidRDefault="00000000" w:rsidRPr="00000000" w14:paraId="0000008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–Ничё, скоро поймёшь.</w:t>
            </w:r>
          </w:p>
          <w:p w:rsidR="00000000" w:rsidDel="00000000" w:rsidP="00000000" w:rsidRDefault="00000000" w:rsidRPr="00000000" w14:paraId="0000008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&lt;nl&gt;Все вы поймёте.</w:t>
            </w:r>
          </w:p>
          <w:p w:rsidR="00000000" w:rsidDel="00000000" w:rsidP="00000000" w:rsidRDefault="00000000" w:rsidRPr="00000000" w14:paraId="0000008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&lt;nl&gt;Особенно местные уроды.</w:t>
            </w:r>
          </w:p>
          <w:p w:rsidR="00000000" w:rsidDel="00000000" w:rsidP="00000000" w:rsidRDefault="00000000" w:rsidRPr="00000000" w14:paraId="0000008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Уверен, они уже дрожат от страха.</w:t>
            </w:r>
          </w:p>
          <w:p w:rsidR="00000000" w:rsidDel="00000000" w:rsidP="00000000" w:rsidRDefault="00000000" w:rsidRPr="00000000" w14:paraId="00000089">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8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8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–(Теперь я здесь за главного.)</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Есть что сказать?</w:t>
            </w:r>
          </w:p>
        </w:tc>
      </w:tr>
      <w:tr>
        <w:trPr>
          <w:cantSplit w:val="0"/>
          <w:trHeight w:val="3761.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«Питомец»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Узнал я про твою псину.</w:t>
              <w:br w:type="textWrapping"/>
              <w:t xml:space="preserve">&lt;nl&gt;Наконец, её… (Эта реплика должна промотаться без участия игрока, чтобы показать, как Криса обрывают на полуслове)</w:t>
            </w:r>
          </w:p>
          <w:p w:rsidR="00000000" w:rsidDel="00000000" w:rsidP="00000000" w:rsidRDefault="00000000" w:rsidRPr="00000000" w14:paraId="0000009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Джеф угрожающе надвигается на Криса. То есть Джеф делает шаг вперёд на Криса, а он отступает на шаг назад. Так два раза. Затем реплика Джефа.</w:t>
            </w:r>
          </w:p>
          <w:p w:rsidR="00000000" w:rsidDel="00000000" w:rsidP="00000000" w:rsidRDefault="00000000" w:rsidRPr="00000000" w14:paraId="0000009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–Хочешь ещё что-то сказать?</w:t>
              <w:br w:type="textWrapping"/>
              <w:t xml:space="preserve">После чего Крис отталкивает от себя Джефа (здесь нужен звуковой эффект отталкивания человека). Затем реплика Криса.</w:t>
            </w:r>
          </w:p>
          <w:p w:rsidR="00000000" w:rsidDel="00000000" w:rsidP="00000000" w:rsidRDefault="00000000" w:rsidRPr="00000000" w14:paraId="0000009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–Бля! Отвали от меня, маньяк херов.</w:t>
            </w:r>
          </w:p>
          <w:p w:rsidR="00000000" w:rsidDel="00000000" w:rsidP="00000000" w:rsidRDefault="00000000" w:rsidRPr="00000000" w14:paraId="0000009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и знал, что ни одного нормального чувака не выжило.</w:t>
            </w:r>
          </w:p>
          <w:p w:rsidR="00000000" w:rsidDel="00000000" w:rsidP="00000000" w:rsidRDefault="00000000" w:rsidRPr="00000000" w14:paraId="00000094">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95">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9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–(Одни уроды. Что он, что его шавка.)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Я жду.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«Пилигрим-Сити»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right="-255.47244094488178"/>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Чем вы, блять,вообще в этом городе занимаетесь?</w:t>
            </w:r>
          </w:p>
          <w:p w:rsidR="00000000" w:rsidDel="00000000" w:rsidP="00000000" w:rsidRDefault="00000000" w:rsidRPr="00000000" w14:paraId="0000009B">
            <w:pPr>
              <w:widowControl w:val="0"/>
              <w:spacing w:line="240" w:lineRule="auto"/>
              <w:ind w:right="-255.47244094488178"/>
              <w:rPr>
                <w:rFonts w:ascii="Exo 2" w:cs="Exo 2" w:eastAsia="Exo 2" w:hAnsi="Exo 2"/>
              </w:rPr>
            </w:pPr>
            <w:r w:rsidDel="00000000" w:rsidR="00000000" w:rsidRPr="00000000">
              <w:rPr>
                <w:rFonts w:ascii="Exo 2" w:cs="Exo 2" w:eastAsia="Exo 2" w:hAnsi="Exo 2"/>
                <w:rtl w:val="0"/>
              </w:rPr>
              <w:t xml:space="preserve">&lt;nl&gt;Тут же ни черта нет для нормальных людей.</w:t>
            </w:r>
          </w:p>
          <w:p w:rsidR="00000000" w:rsidDel="00000000" w:rsidP="00000000" w:rsidRDefault="00000000" w:rsidRPr="00000000" w14:paraId="0000009C">
            <w:pPr>
              <w:widowControl w:val="0"/>
              <w:spacing w:line="240" w:lineRule="auto"/>
              <w:ind w:right="-255.47244094488178"/>
              <w:rPr>
                <w:rFonts w:ascii="Exo 2" w:cs="Exo 2" w:eastAsia="Exo 2" w:hAnsi="Exo 2"/>
              </w:rPr>
            </w:pPr>
            <w:r w:rsidDel="00000000" w:rsidR="00000000" w:rsidRPr="00000000">
              <w:rPr>
                <w:rFonts w:ascii="Exo 2" w:cs="Exo 2" w:eastAsia="Exo 2" w:hAnsi="Exo 2"/>
                <w:rtl w:val="0"/>
              </w:rPr>
              <w:t xml:space="preserve">&lt;nl&gt;Только лохам и неудачникам может быть по кайфу в такой дыре.</w:t>
            </w:r>
          </w:p>
          <w:p w:rsidR="00000000" w:rsidDel="00000000" w:rsidP="00000000" w:rsidRDefault="00000000" w:rsidRPr="00000000" w14:paraId="0000009D">
            <w:pPr>
              <w:widowControl w:val="0"/>
              <w:spacing w:line="240" w:lineRule="auto"/>
              <w:ind w:right="-255.47244094488178"/>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Обычный провинциальный город. </w:t>
            </w:r>
          </w:p>
          <w:p w:rsidR="00000000" w:rsidDel="00000000" w:rsidP="00000000" w:rsidRDefault="00000000" w:rsidRPr="00000000" w14:paraId="0000009E">
            <w:pPr>
              <w:widowControl w:val="0"/>
              <w:spacing w:line="240" w:lineRule="auto"/>
              <w:ind w:right="-255.47244094488178"/>
              <w:rPr>
                <w:rFonts w:ascii="Exo 2" w:cs="Exo 2" w:eastAsia="Exo 2" w:hAnsi="Exo 2"/>
              </w:rPr>
            </w:pPr>
            <w:r w:rsidDel="00000000" w:rsidR="00000000" w:rsidRPr="00000000">
              <w:rPr>
                <w:rFonts w:ascii="Exo 2" w:cs="Exo 2" w:eastAsia="Exo 2" w:hAnsi="Exo 2"/>
                <w:rtl w:val="0"/>
              </w:rPr>
              <w:t xml:space="preserve">&lt;nl&gt;Но, уверен, ты найдёшь кого-то, кто будет рад рассказать тебе больше.</w:t>
            </w:r>
          </w:p>
          <w:p w:rsidR="00000000" w:rsidDel="00000000" w:rsidP="00000000" w:rsidRDefault="00000000" w:rsidRPr="00000000" w14:paraId="0000009F">
            <w:pPr>
              <w:widowControl w:val="0"/>
              <w:spacing w:line="240" w:lineRule="auto"/>
              <w:ind w:right="-255.47244094488178"/>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Очки носишь, а мозгов нихрена.</w:t>
            </w:r>
          </w:p>
          <w:p w:rsidR="00000000" w:rsidDel="00000000" w:rsidP="00000000" w:rsidRDefault="00000000" w:rsidRPr="00000000" w14:paraId="000000A0">
            <w:pPr>
              <w:widowControl w:val="0"/>
              <w:spacing w:line="240" w:lineRule="auto"/>
              <w:ind w:right="-255.47244094488178"/>
              <w:rPr>
                <w:rFonts w:ascii="Exo 2" w:cs="Exo 2" w:eastAsia="Exo 2" w:hAnsi="Exo 2"/>
              </w:rPr>
            </w:pPr>
            <w:r w:rsidDel="00000000" w:rsidR="00000000" w:rsidRPr="00000000">
              <w:rPr>
                <w:rFonts w:ascii="Exo 2" w:cs="Exo 2" w:eastAsia="Exo 2" w:hAnsi="Exo 2"/>
                <w:rtl w:val="0"/>
              </w:rPr>
              <w:t xml:space="preserve">&lt;nl&gt;Но теперь в этом селе всё будет по-другому.</w:t>
            </w:r>
          </w:p>
          <w:p w:rsidR="00000000" w:rsidDel="00000000" w:rsidP="00000000" w:rsidRDefault="00000000" w:rsidRPr="00000000" w14:paraId="000000A1">
            <w:pPr>
              <w:widowControl w:val="0"/>
              <w:spacing w:line="240" w:lineRule="auto"/>
              <w:ind w:right="-255.47244094488178"/>
              <w:rPr>
                <w:rFonts w:ascii="Exo 2" w:cs="Exo 2" w:eastAsia="Exo 2" w:hAnsi="Exo 2"/>
              </w:rPr>
            </w:pPr>
            <w:r w:rsidDel="00000000" w:rsidR="00000000" w:rsidRPr="00000000">
              <w:rPr>
                <w:rFonts w:ascii="Exo 2" w:cs="Exo 2" w:eastAsia="Exo 2" w:hAnsi="Exo 2"/>
                <w:rtl w:val="0"/>
              </w:rPr>
              <w:t xml:space="preserve">&lt;nl&gt;После такого-то концерта, что мы забабахали. Местные бичи будут ещё тыщу лет вспоминать.</w:t>
            </w:r>
          </w:p>
          <w:p w:rsidR="00000000" w:rsidDel="00000000" w:rsidP="00000000" w:rsidRDefault="00000000" w:rsidRPr="00000000" w14:paraId="000000A2">
            <w:pPr>
              <w:widowControl w:val="0"/>
              <w:spacing w:line="240" w:lineRule="auto"/>
              <w:ind w:right="-255.47244094488178"/>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 сомневаюсь.</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Говори.</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«Конец диалога»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(Бесполезный очкарик.) (текст нужно вставить в игру в скобках, потому что это </w:t>
            </w:r>
            <w:r w:rsidDel="00000000" w:rsidR="00000000" w:rsidRPr="00000000">
              <w:rPr>
                <w:rFonts w:ascii="Exo 2" w:cs="Exo 2" w:eastAsia="Exo 2" w:hAnsi="Exo 2"/>
                <w:b w:val="1"/>
                <w:rtl w:val="0"/>
              </w:rPr>
              <w:t xml:space="preserve">мысль </w:t>
            </w:r>
            <w:r w:rsidDel="00000000" w:rsidR="00000000" w:rsidRPr="00000000">
              <w:rPr>
                <w:rFonts w:ascii="Exo 2" w:cs="Exo 2" w:eastAsia="Exo 2" w:hAnsi="Exo 2"/>
                <w:rtl w:val="0"/>
              </w:rPr>
              <w:t xml:space="preserve">Криса)</w:t>
            </w:r>
          </w:p>
        </w:tc>
      </w:tr>
    </w:tbl>
    <w:p w:rsidR="00000000" w:rsidDel="00000000" w:rsidP="00000000" w:rsidRDefault="00000000" w:rsidRPr="00000000" w14:paraId="000000A7">
      <w:pPr>
        <w:ind w:left="0" w:firstLine="0"/>
        <w:jc w:val="both"/>
        <w:rPr>
          <w:rFonts w:ascii="Exo 2" w:cs="Exo 2" w:eastAsia="Exo 2" w:hAnsi="Exo 2"/>
        </w:rPr>
      </w:pPr>
      <w:r w:rsidDel="00000000" w:rsidR="00000000" w:rsidRPr="00000000">
        <w:rPr>
          <w:rtl w:val="0"/>
        </w:rPr>
      </w:r>
    </w:p>
    <w:p w:rsidR="00000000" w:rsidDel="00000000" w:rsidP="00000000" w:rsidRDefault="00000000" w:rsidRPr="00000000" w14:paraId="000000A8">
      <w:pPr>
        <w:ind w:left="0" w:firstLine="850.3937007874016"/>
        <w:jc w:val="both"/>
        <w:rPr>
          <w:rFonts w:ascii="Exo 2" w:cs="Exo 2" w:eastAsia="Exo 2" w:hAnsi="Exo 2"/>
        </w:rPr>
      </w:pPr>
      <w:r w:rsidDel="00000000" w:rsidR="00000000" w:rsidRPr="00000000">
        <w:rPr>
          <w:rFonts w:ascii="Exo 2" w:cs="Exo 2" w:eastAsia="Exo 2" w:hAnsi="Exo 2"/>
          <w:b w:val="1"/>
          <w:rtl w:val="0"/>
        </w:rPr>
        <w:t xml:space="preserve">Кларисса. </w:t>
      </w:r>
      <w:r w:rsidDel="00000000" w:rsidR="00000000" w:rsidRPr="00000000">
        <w:rPr>
          <w:rFonts w:ascii="Exo 2" w:cs="Exo 2" w:eastAsia="Exo 2" w:hAnsi="Exo 2"/>
          <w:rtl w:val="0"/>
        </w:rPr>
        <w:t xml:space="preserve">Кларисса находится возле дивана, на котором расположилась Селена, всё ещё несколько обескураженная событиями с Консьержем и воскрешением. Фитнес-тренер утешает «подругу», приводя её в чувство.</w:t>
      </w:r>
    </w:p>
    <w:p w:rsidR="00000000" w:rsidDel="00000000" w:rsidP="00000000" w:rsidRDefault="00000000" w:rsidRPr="00000000" w14:paraId="000000A9">
      <w:pPr>
        <w:ind w:left="0" w:firstLine="850.3937007874016"/>
        <w:jc w:val="both"/>
        <w:rPr>
          <w:rFonts w:ascii="Exo 2" w:cs="Exo 2" w:eastAsia="Exo 2" w:hAnsi="Exo 2"/>
          <w:b w:val="1"/>
        </w:rPr>
      </w:pPr>
      <w:r w:rsidDel="00000000" w:rsidR="00000000" w:rsidRPr="00000000">
        <w:rPr>
          <w:rFonts w:ascii="Exo 2" w:cs="Exo 2" w:eastAsia="Exo 2" w:hAnsi="Exo 2"/>
          <w:rtl w:val="0"/>
        </w:rPr>
        <w:t xml:space="preserve">Действующие лица – </w:t>
      </w:r>
      <w:r w:rsidDel="00000000" w:rsidR="00000000" w:rsidRPr="00000000">
        <w:rPr>
          <w:rFonts w:ascii="Exo 2" w:cs="Exo 2" w:eastAsia="Exo 2" w:hAnsi="Exo 2"/>
          <w:b w:val="1"/>
          <w:rtl w:val="0"/>
        </w:rPr>
        <w:t xml:space="preserve">Крис (Кр.)</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rtl w:val="0"/>
        </w:rPr>
        <w:t xml:space="preserve">Кларисса (Клр.)</w:t>
      </w:r>
      <w:r w:rsidDel="00000000" w:rsidR="00000000" w:rsidRPr="00000000">
        <w:rPr>
          <w:rFonts w:ascii="Exo 2" w:cs="Exo 2" w:eastAsia="Exo 2" w:hAnsi="Exo 2"/>
          <w:rtl w:val="0"/>
        </w:rPr>
        <w:t xml:space="preserve"> и </w:t>
      </w:r>
      <w:r w:rsidDel="00000000" w:rsidR="00000000" w:rsidRPr="00000000">
        <w:rPr>
          <w:rFonts w:ascii="Exo 2" w:cs="Exo 2" w:eastAsia="Exo 2" w:hAnsi="Exo 2"/>
          <w:b w:val="1"/>
          <w:rtl w:val="0"/>
        </w:rPr>
        <w:t xml:space="preserve">Селена (Сел.).</w:t>
      </w:r>
    </w:p>
    <w:tbl>
      <w:tblPr>
        <w:tblStyle w:val="Table2"/>
        <w:tblW w:w="111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835"/>
        <w:tblGridChange w:id="0">
          <w:tblGrid>
            <w:gridCol w:w="2355"/>
            <w:gridCol w:w="8835"/>
          </w:tblGrid>
        </w:tblGridChange>
      </w:tblGrid>
      <w:tr>
        <w:trPr>
          <w:cantSplit w:val="0"/>
          <w:tblHeader w:val="1"/>
        </w:trPr>
        <w:tc>
          <w:tcPr/>
          <w:p w:rsidR="00000000" w:rsidDel="00000000" w:rsidP="00000000" w:rsidRDefault="00000000" w:rsidRPr="00000000" w14:paraId="000000AA">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Условие</w:t>
            </w:r>
          </w:p>
        </w:tc>
        <w:tc>
          <w:tcPr/>
          <w:p w:rsidR="00000000" w:rsidDel="00000000" w:rsidP="00000000" w:rsidRDefault="00000000" w:rsidRPr="00000000" w14:paraId="000000AB">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Реплика</w:t>
            </w:r>
          </w:p>
        </w:tc>
      </w:tr>
      <w:tr>
        <w:trPr>
          <w:cantSplit w:val="0"/>
          <w:trHeight w:val="420" w:hRule="atLeast"/>
          <w:tblHeader w:val="0"/>
        </w:trPr>
        <w:tc>
          <w:tcPr>
            <w:vMerge w:val="restart"/>
          </w:tcPr>
          <w:p w:rsidR="00000000" w:rsidDel="00000000" w:rsidP="00000000" w:rsidRDefault="00000000" w:rsidRPr="00000000" w14:paraId="000000A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Первое взаимодействие</w:t>
            </w:r>
          </w:p>
        </w:tc>
        <w:tc>
          <w:tcPr>
            <w:vMerge w:val="restart"/>
          </w:tcPr>
          <w:p w:rsidR="00000000" w:rsidDel="00000000" w:rsidP="00000000" w:rsidRDefault="00000000" w:rsidRPr="00000000" w14:paraId="000000A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 Крис! Я так и подумала, что это ты кричал.</w:t>
              <w:br w:type="textWrapping"/>
              <w:t xml:space="preserve">&lt;nl&gt;Хотя, учитывая, какие </w:t>
            </w:r>
            <w:r w:rsidDel="00000000" w:rsidR="00000000" w:rsidRPr="00000000">
              <w:rPr>
                <w:rFonts w:ascii="Exo 2" w:cs="Exo 2" w:eastAsia="Exo 2" w:hAnsi="Exo 2"/>
                <w:b w:val="1"/>
                <w:color w:val="ff0000"/>
                <w:rtl w:val="0"/>
              </w:rPr>
              <w:t xml:space="preserve">чудовища </w:t>
            </w:r>
            <w:r w:rsidDel="00000000" w:rsidR="00000000" w:rsidRPr="00000000">
              <w:rPr>
                <w:rFonts w:ascii="Exo 2" w:cs="Exo 2" w:eastAsia="Exo 2" w:hAnsi="Exo 2"/>
                <w:rtl w:val="0"/>
              </w:rPr>
              <w:t xml:space="preserve">тут водятся…</w:t>
              <w:br w:type="textWrapping"/>
              <w:t xml:space="preserve">&lt;nl&gt;Но я рада, что это ты! Если, конечно, это ты.</w:t>
            </w:r>
          </w:p>
          <w:p w:rsidR="00000000" w:rsidDel="00000000" w:rsidP="00000000" w:rsidRDefault="00000000" w:rsidRPr="00000000" w14:paraId="000000A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Фига! Ты меня чё, сейчас сравнила с этими уродами?</w:t>
              <w:br w:type="textWrapping"/>
            </w: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–Нет-нет! Прости. Здесь просто столько всего происходит, и…</w:t>
            </w:r>
          </w:p>
          <w:p w:rsidR="00000000" w:rsidDel="00000000" w:rsidP="00000000" w:rsidRDefault="00000000" w:rsidRPr="00000000" w14:paraId="000000A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–Ой, только не начинай снова трещать.</w:t>
              <w:br w:type="textWrapping"/>
            </w: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Извини.</w:t>
            </w:r>
          </w:p>
        </w:tc>
      </w:tr>
      <w:tr>
        <w:trPr>
          <w:cantSplit w:val="0"/>
          <w:trHeight w:val="326.99999999999994" w:hRule="atLeast"/>
          <w:tblHeader w:val="0"/>
        </w:trPr>
        <w:tc>
          <w:tcPr>
            <w:vMerge w:val="continue"/>
          </w:tcPr>
          <w:p w:rsidR="00000000" w:rsidDel="00000000" w:rsidP="00000000" w:rsidRDefault="00000000" w:rsidRPr="00000000" w14:paraId="000000B0">
            <w:pPr>
              <w:widowControl w:val="0"/>
              <w:spacing w:line="240" w:lineRule="auto"/>
              <w:rPr>
                <w:rFonts w:ascii="Exo 2" w:cs="Exo 2" w:eastAsia="Exo 2" w:hAnsi="Exo 2"/>
              </w:rPr>
            </w:pPr>
            <w:r w:rsidDel="00000000" w:rsidR="00000000" w:rsidRPr="00000000">
              <w:rPr>
                <w:rtl w:val="0"/>
              </w:rPr>
            </w:r>
          </w:p>
        </w:tc>
        <w:tc>
          <w:tcPr>
            <w:vMerge w:val="continue"/>
          </w:tcPr>
          <w:p w:rsidR="00000000" w:rsidDel="00000000" w:rsidP="00000000" w:rsidRDefault="00000000" w:rsidRPr="00000000" w14:paraId="000000B1">
            <w:pPr>
              <w:widowControl w:val="0"/>
              <w:spacing w:line="240" w:lineRule="auto"/>
              <w:rPr>
                <w:rFonts w:ascii="Exo 2" w:cs="Exo 2" w:eastAsia="Exo 2" w:hAnsi="Exo 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B2">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Старт</w:t>
            </w:r>
          </w:p>
        </w:tc>
        <w:tc>
          <w:tcPr/>
          <w:p w:rsidR="00000000" w:rsidDel="00000000" w:rsidP="00000000" w:rsidRDefault="00000000" w:rsidRPr="00000000" w14:paraId="000000B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–Хэй, Крис.</w:t>
            </w:r>
          </w:p>
        </w:tc>
      </w:tr>
      <w:tr>
        <w:trPr>
          <w:cantSplit w:val="0"/>
          <w:trHeight w:val="420" w:hRule="atLeast"/>
          <w:tblHeader w:val="0"/>
        </w:trPr>
        <w:tc>
          <w:tcPr/>
          <w:p w:rsidR="00000000" w:rsidDel="00000000" w:rsidP="00000000" w:rsidRDefault="00000000" w:rsidRPr="00000000" w14:paraId="000000B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0B5">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Так, что ты хотел?</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B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«Отель»</w:t>
            </w:r>
          </w:p>
        </w:tc>
        <w:tc>
          <w:tcPr/>
          <w:p w:rsidR="00000000" w:rsidDel="00000000" w:rsidP="00000000" w:rsidRDefault="00000000" w:rsidRPr="00000000" w14:paraId="000000B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Слышь, болтушка, ты что-то знаешь про этот ссаный отель?</w:t>
            </w:r>
          </w:p>
          <w:p w:rsidR="00000000" w:rsidDel="00000000" w:rsidP="00000000" w:rsidRDefault="00000000" w:rsidRPr="00000000" w14:paraId="000000B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Клар:</w:t>
            </w:r>
            <w:r w:rsidDel="00000000" w:rsidR="00000000" w:rsidRPr="00000000">
              <w:rPr>
                <w:rFonts w:ascii="Exo 2" w:cs="Exo 2" w:eastAsia="Exo 2" w:hAnsi="Exo 2"/>
                <w:rtl w:val="0"/>
              </w:rPr>
              <w:t xml:space="preserve"> –Не обязательно быть таким грубым.</w:t>
            </w:r>
          </w:p>
          <w:p w:rsidR="00000000" w:rsidDel="00000000" w:rsidP="00000000" w:rsidRDefault="00000000" w:rsidRPr="00000000" w14:paraId="000000B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А тебе не обязательно огрызаться. Так знаешь, или чё?</w:t>
            </w:r>
          </w:p>
          <w:p w:rsidR="00000000" w:rsidDel="00000000" w:rsidP="00000000" w:rsidRDefault="00000000" w:rsidRPr="00000000" w14:paraId="000000B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Нууу. Он довольно старый, его ещё в конце прошлого века построили. А это был даже не отель сначала!</w:t>
            </w:r>
          </w:p>
          <w:p w:rsidR="00000000" w:rsidDel="00000000" w:rsidP="00000000" w:rsidRDefault="00000000" w:rsidRPr="00000000" w14:paraId="000000B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тут как-то замешаны индейцы Абенаки. Они жили здесь до основания </w:t>
            </w:r>
            <w:r w:rsidDel="00000000" w:rsidR="00000000" w:rsidRPr="00000000">
              <w:rPr>
                <w:rFonts w:ascii="Exo 2" w:cs="Exo 2" w:eastAsia="Exo 2" w:hAnsi="Exo 2"/>
                <w:b w:val="1"/>
                <w:color w:val="ff0000"/>
                <w:rtl w:val="0"/>
              </w:rPr>
              <w:t xml:space="preserve">города</w:t>
            </w:r>
            <w:r w:rsidDel="00000000" w:rsidR="00000000" w:rsidRPr="00000000">
              <w:rPr>
                <w:rFonts w:ascii="Exo 2" w:cs="Exo 2" w:eastAsia="Exo 2" w:hAnsi="Exo 2"/>
                <w:rtl w:val="0"/>
              </w:rPr>
              <w:t xml:space="preserve">. Как я поняла из того стенда в…</w:t>
            </w:r>
          </w:p>
          <w:p w:rsidR="00000000" w:rsidDel="00000000" w:rsidP="00000000" w:rsidRDefault="00000000" w:rsidRPr="00000000" w14:paraId="000000B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–Всё! Хватит! Я не просил урок по истории.</w:t>
              <w:br w:type="textWrapping"/>
              <w:t xml:space="preserve">&lt;nl&gt;СЕЙЧАС. Чё за херня происходит СЕЙЧАС.</w:t>
            </w:r>
          </w:p>
          <w:p w:rsidR="00000000" w:rsidDel="00000000" w:rsidP="00000000" w:rsidRDefault="00000000" w:rsidRPr="00000000" w14:paraId="000000B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А. Прости.</w:t>
              <w:br w:type="textWrapping"/>
              <w:t xml:space="preserve">&lt;nl&gt;Тут уж я тебе не подскажу. Я и сама ничего не понимаю. Отовсюду всякие страшилища лезут, и меняется всё, и… И прочие гадости.</w:t>
            </w:r>
          </w:p>
          <w:p w:rsidR="00000000" w:rsidDel="00000000" w:rsidP="00000000" w:rsidRDefault="00000000" w:rsidRPr="00000000" w14:paraId="000000B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Это я и без тебя понял. </w:t>
            </w:r>
          </w:p>
          <w:p w:rsidR="00000000" w:rsidDel="00000000" w:rsidP="00000000" w:rsidRDefault="00000000" w:rsidRPr="00000000" w14:paraId="000000B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&lt;nl&gt;Зря только спросил.</w:t>
            </w:r>
          </w:p>
          <w:p w:rsidR="00000000" w:rsidDel="00000000" w:rsidP="00000000" w:rsidRDefault="00000000" w:rsidRPr="00000000" w14:paraId="000000C0">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C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C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–(Нихрена она не знает)(повторяется)</w:t>
            </w:r>
          </w:p>
        </w:tc>
      </w:tr>
      <w:tr>
        <w:trPr>
          <w:cantSplit w:val="0"/>
          <w:trHeight w:val="420" w:hRule="atLeast"/>
          <w:tblHeader w:val="0"/>
        </w:trPr>
        <w:tc>
          <w:tcPr/>
          <w:p w:rsidR="00000000" w:rsidDel="00000000" w:rsidP="00000000" w:rsidRDefault="00000000" w:rsidRPr="00000000" w14:paraId="000000C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0C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Я могу как-то помочь?</w:t>
            </w:r>
          </w:p>
        </w:tc>
      </w:tr>
      <w:tr>
        <w:trPr>
          <w:cantSplit w:val="0"/>
          <w:trHeight w:val="420" w:hRule="atLeast"/>
          <w:tblHeader w:val="0"/>
        </w:trPr>
        <w:tc>
          <w:tcPr/>
          <w:p w:rsidR="00000000" w:rsidDel="00000000" w:rsidP="00000000" w:rsidRDefault="00000000" w:rsidRPr="00000000" w14:paraId="000000C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«Смерть»</w:t>
            </w:r>
          </w:p>
        </w:tc>
        <w:tc>
          <w:tcPr/>
          <w:p w:rsidR="00000000" w:rsidDel="00000000" w:rsidP="00000000" w:rsidRDefault="00000000" w:rsidRPr="00000000" w14:paraId="000000C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Ты прикинь. Я теперь, типа, ещё большая ЛЕГЕНДА. Настоящий бессмертный Бог. Так что не зли меня.</w:t>
            </w:r>
          </w:p>
          <w:p w:rsidR="00000000" w:rsidDel="00000000" w:rsidP="00000000" w:rsidRDefault="00000000" w:rsidRPr="00000000" w14:paraId="000000C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Божечки!</w:t>
              <w:br w:type="textWrapping"/>
              <w:t xml:space="preserve">&lt;nl&gt;Так и ты тоже.</w:t>
              <w:br w:type="textWrapping"/>
              <w:t xml:space="preserve">Пауза пару секунд. Крис смотрит на Клариссу, переваривая что он не такой крутой бессмертный.</w:t>
            </w:r>
          </w:p>
          <w:p w:rsidR="00000000" w:rsidDel="00000000" w:rsidP="00000000" w:rsidRDefault="00000000" w:rsidRPr="00000000" w14:paraId="000000C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–Что?</w:t>
            </w:r>
          </w:p>
          <w:p w:rsidR="00000000" w:rsidDel="00000000" w:rsidP="00000000" w:rsidRDefault="00000000" w:rsidRPr="00000000" w14:paraId="000000C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b w:val="1"/>
                <w:color w:val="ff0000"/>
                <w:rtl w:val="0"/>
              </w:rPr>
              <w:t xml:space="preserve">Я</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color w:val="ff0000"/>
                <w:rtl w:val="0"/>
              </w:rPr>
              <w:t xml:space="preserve">Джеф</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color w:val="ff0000"/>
                <w:rtl w:val="0"/>
              </w:rPr>
              <w:t xml:space="preserve">Селена</w:t>
            </w:r>
            <w:r w:rsidDel="00000000" w:rsidR="00000000" w:rsidRPr="00000000">
              <w:rPr>
                <w:rFonts w:ascii="Exo 2" w:cs="Exo 2" w:eastAsia="Exo 2" w:hAnsi="Exo 2"/>
                <w:rtl w:val="0"/>
              </w:rPr>
              <w:t xml:space="preserve">. Теперь и ты.</w:t>
              <w:br w:type="textWrapping"/>
              <w:t xml:space="preserve">&lt;nl&gt;Тут, похоже, все, кто здесь, через это прошли. </w:t>
            </w:r>
          </w:p>
          <w:p w:rsidR="00000000" w:rsidDel="00000000" w:rsidP="00000000" w:rsidRDefault="00000000" w:rsidRPr="00000000" w14:paraId="000000C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&lt;nl&gt;Знаешь, было так мерзко и больно…</w:t>
            </w:r>
          </w:p>
          <w:p w:rsidR="00000000" w:rsidDel="00000000" w:rsidP="00000000" w:rsidRDefault="00000000" w:rsidRPr="00000000" w14:paraId="000000C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Да ну херня это. Ты просто хочешь меня наебать.</w:t>
            </w:r>
          </w:p>
          <w:p w:rsidR="00000000" w:rsidDel="00000000" w:rsidP="00000000" w:rsidRDefault="00000000" w:rsidRPr="00000000" w14:paraId="000000C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ссышься признать моё превосходство.</w:t>
            </w:r>
          </w:p>
          <w:p w:rsidR="00000000" w:rsidDel="00000000" w:rsidP="00000000" w:rsidRDefault="00000000" w:rsidRPr="00000000" w14:paraId="000000C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Ну, не то чтобы я могла убедить тебя сейчас.</w:t>
            </w:r>
          </w:p>
          <w:p w:rsidR="00000000" w:rsidDel="00000000" w:rsidP="00000000" w:rsidRDefault="00000000" w:rsidRPr="00000000" w14:paraId="000000C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Хе-хе. То-то же.</w:t>
            </w:r>
          </w:p>
          <w:p w:rsidR="00000000" w:rsidDel="00000000" w:rsidP="00000000" w:rsidRDefault="00000000" w:rsidRPr="00000000" w14:paraId="000000CF">
            <w:pPr>
              <w:widowControl w:val="0"/>
              <w:spacing w:line="240" w:lineRule="auto"/>
              <w:rPr>
                <w:rFonts w:ascii="Exo 2" w:cs="Exo 2" w:eastAsia="Exo 2" w:hAnsi="Exo 2"/>
              </w:rPr>
            </w:pPr>
            <w:r w:rsidDel="00000000" w:rsidR="00000000" w:rsidRPr="00000000">
              <w:rPr>
                <w:rFonts w:ascii="Exo 2" w:cs="Exo 2" w:eastAsia="Exo 2" w:hAnsi="Exo 2"/>
                <w:rtl w:val="0"/>
              </w:rPr>
              <w:br w:type="textWrapping"/>
              <w:t xml:space="preserve">Повторяющаяся реплика при повторном нажатии.</w:t>
              <w:br w:type="textWrapping"/>
            </w: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–Запомни. Я – крут и бессмертен. (повторяется)</w:t>
            </w:r>
          </w:p>
        </w:tc>
      </w:tr>
      <w:tr>
        <w:trPr>
          <w:cantSplit w:val="0"/>
          <w:trHeight w:val="420" w:hRule="atLeast"/>
          <w:tblHeader w:val="0"/>
        </w:trPr>
        <w:tc>
          <w:tcPr/>
          <w:p w:rsidR="00000000" w:rsidDel="00000000" w:rsidP="00000000" w:rsidRDefault="00000000" w:rsidRPr="00000000" w14:paraId="000000D0">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«Чудовища»</w:t>
            </w:r>
          </w:p>
        </w:tc>
        <w:tc>
          <w:tcPr/>
          <w:p w:rsidR="00000000" w:rsidDel="00000000" w:rsidP="00000000" w:rsidRDefault="00000000" w:rsidRPr="00000000" w14:paraId="000000D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А чё с утырками? Или они тебя реально напугали?</w:t>
              <w:br w:type="textWrapping"/>
            </w: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знаешь!</w:t>
              <w:br w:type="textWrapping"/>
              <w:t xml:space="preserve">&lt;nl&gt;Ты хоть раз сталкивался со своим отражением без головы?</w:t>
            </w:r>
          </w:p>
          <w:p w:rsidR="00000000" w:rsidDel="00000000" w:rsidP="00000000" w:rsidRDefault="00000000" w:rsidRPr="00000000" w14:paraId="000000D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эта безумная женщина с ножницами?</w:t>
              <w:br w:type="textWrapping"/>
              <w:t xml:space="preserve">&lt;nl&gt;Или тебе рассказать про того мясного не пойми кого?</w:t>
              <w:br w:type="textWrapping"/>
              <w:t xml:space="preserve">Здесь после реплики секундная пауза, без реплик, в который нужно вставить испуганный вдох </w:t>
            </w:r>
            <w:r w:rsidDel="00000000" w:rsidR="00000000" w:rsidRPr="00000000">
              <w:rPr>
                <w:rFonts w:ascii="Exo 2" w:cs="Exo 2" w:eastAsia="Exo 2" w:hAnsi="Exo 2"/>
                <w:b w:val="1"/>
                <w:rtl w:val="0"/>
              </w:rPr>
              <w:t xml:space="preserve">Селены,</w:t>
            </w:r>
            <w:r w:rsidDel="00000000" w:rsidR="00000000" w:rsidRPr="00000000">
              <w:rPr>
                <w:rFonts w:ascii="Exo 2" w:cs="Exo 2" w:eastAsia="Exo 2" w:hAnsi="Exo 2"/>
                <w:rtl w:val="0"/>
              </w:rPr>
              <w:t xml:space="preserve"> затем её реплика.</w:t>
            </w:r>
          </w:p>
          <w:p w:rsidR="00000000" w:rsidDel="00000000" w:rsidP="00000000" w:rsidRDefault="00000000" w:rsidRPr="00000000" w14:paraId="000000D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О, боже! О-о-н снова здесь?!</w:t>
            </w:r>
          </w:p>
          <w:p w:rsidR="00000000" w:rsidDel="00000000" w:rsidP="00000000" w:rsidRDefault="00000000" w:rsidRPr="00000000" w14:paraId="000000D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–Нет! Не переживай, всё в порядке.</w:t>
            </w:r>
          </w:p>
          <w:p w:rsidR="00000000" w:rsidDel="00000000" w:rsidP="00000000" w:rsidRDefault="00000000" w:rsidRPr="00000000" w14:paraId="000000D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–Так что да. Напугали.</w:t>
            </w:r>
          </w:p>
          <w:p w:rsidR="00000000" w:rsidDel="00000000" w:rsidP="00000000" w:rsidRDefault="00000000" w:rsidRPr="00000000" w14:paraId="000000D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–Ха! Небось, ещё и в штаны наделала?</w:t>
              <w:br w:type="textWrapping"/>
              <w:t xml:space="preserve">&lt;nl&gt;Просто рядом меня не было.</w:t>
            </w:r>
          </w:p>
          <w:p w:rsidR="00000000" w:rsidDel="00000000" w:rsidP="00000000" w:rsidRDefault="00000000" w:rsidRPr="00000000" w14:paraId="000000D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&lt;nl&gt;Ты думаешь, я упырей не встретил? Да я этих ебланов одной левой раскидал.</w:t>
              <w:br w:type="textWrapping"/>
              <w:t xml:space="preserve">&lt;nl&gt;Они только в крысу смогли чё-то сделать.</w:t>
            </w:r>
          </w:p>
          <w:p w:rsidR="00000000" w:rsidDel="00000000" w:rsidP="00000000" w:rsidRDefault="00000000" w:rsidRPr="00000000" w14:paraId="000000D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Не сомневаюсь. Но давай не будем об этом сейчас, пожалуйста.</w:t>
            </w:r>
          </w:p>
          <w:p w:rsidR="00000000" w:rsidDel="00000000" w:rsidP="00000000" w:rsidRDefault="00000000" w:rsidRPr="00000000" w14:paraId="000000D9">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0D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0D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Какое же она ссыкло.)</w:t>
            </w:r>
          </w:p>
        </w:tc>
      </w:tr>
      <w:tr>
        <w:trPr>
          <w:cantSplit w:val="0"/>
          <w:trHeight w:val="420" w:hRule="atLeast"/>
          <w:tblHeader w:val="0"/>
        </w:trPr>
        <w:tc>
          <w:tcPr/>
          <w:p w:rsidR="00000000" w:rsidDel="00000000" w:rsidP="00000000" w:rsidRDefault="00000000" w:rsidRPr="00000000" w14:paraId="000000D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0D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Чего тебе?</w:t>
            </w:r>
          </w:p>
        </w:tc>
      </w:tr>
      <w:tr>
        <w:trPr>
          <w:cantSplit w:val="0"/>
          <w:trHeight w:val="420" w:hRule="atLeast"/>
          <w:tblHeader w:val="0"/>
        </w:trPr>
        <w:tc>
          <w:tcPr/>
          <w:p w:rsidR="00000000" w:rsidDel="00000000" w:rsidP="00000000" w:rsidRDefault="00000000" w:rsidRPr="00000000" w14:paraId="000000D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«Пилигрим-Сити»</w:t>
            </w:r>
          </w:p>
        </w:tc>
        <w:tc>
          <w:tcPr/>
          <w:p w:rsidR="00000000" w:rsidDel="00000000" w:rsidP="00000000" w:rsidRDefault="00000000" w:rsidRPr="00000000" w14:paraId="000000D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Какая-то дыра. Нахера мы сюда сунулись?</w:t>
            </w:r>
          </w:p>
          <w:p w:rsidR="00000000" w:rsidDel="00000000" w:rsidP="00000000" w:rsidRDefault="00000000" w:rsidRPr="00000000" w14:paraId="000000E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 Ричмонд, не Вашингтон, а этот зажопинск!</w:t>
            </w:r>
          </w:p>
          <w:p w:rsidR="00000000" w:rsidDel="00000000" w:rsidP="00000000" w:rsidRDefault="00000000" w:rsidRPr="00000000" w14:paraId="000000E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Да ну. Очень милое местечко, тихое, уютное. А какие тут пироги и кофе! Я ведь тоже приех…</w:t>
            </w:r>
          </w:p>
          <w:p w:rsidR="00000000" w:rsidDel="00000000" w:rsidP="00000000" w:rsidRDefault="00000000" w:rsidRPr="00000000" w14:paraId="000000E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По-хе-ру откуда ты или остальные быдланы с концерта.</w:t>
            </w:r>
          </w:p>
          <w:p w:rsidR="00000000" w:rsidDel="00000000" w:rsidP="00000000" w:rsidRDefault="00000000" w:rsidRPr="00000000" w14:paraId="000000E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&lt;nl&gt;Это из-за вас меня закрыли в каком-то блядском доме ужасов.</w:t>
            </w:r>
          </w:p>
          <w:p w:rsidR="00000000" w:rsidDel="00000000" w:rsidP="00000000" w:rsidRDefault="00000000" w:rsidRPr="00000000" w14:paraId="000000E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Но, это ведь ты…</w:t>
            </w:r>
          </w:p>
          <w:p w:rsidR="00000000" w:rsidDel="00000000" w:rsidP="00000000" w:rsidRDefault="00000000" w:rsidRPr="00000000" w14:paraId="000000E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Ой, да завались уже.</w:t>
            </w:r>
          </w:p>
        </w:tc>
      </w:tr>
      <w:tr>
        <w:trPr>
          <w:cantSplit w:val="0"/>
          <w:trHeight w:val="420" w:hRule="atLeast"/>
          <w:tblHeader w:val="0"/>
        </w:trPr>
        <w:tc>
          <w:tcPr/>
          <w:p w:rsidR="00000000" w:rsidDel="00000000" w:rsidP="00000000" w:rsidRDefault="00000000" w:rsidRPr="00000000" w14:paraId="000000E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0E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Ага, я вся внимание. </w:t>
            </w:r>
          </w:p>
        </w:tc>
      </w:tr>
      <w:tr>
        <w:trPr>
          <w:cantSplit w:val="0"/>
          <w:trHeight w:val="420" w:hRule="atLeast"/>
          <w:tblHeader w:val="0"/>
        </w:trPr>
        <w:tc>
          <w:tcPr/>
          <w:p w:rsidR="00000000" w:rsidDel="00000000" w:rsidP="00000000" w:rsidRDefault="00000000" w:rsidRPr="00000000" w14:paraId="000000E8">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«Кларисса»</w:t>
            </w:r>
          </w:p>
        </w:tc>
        <w:tc>
          <w:tcPr/>
          <w:p w:rsidR="00000000" w:rsidDel="00000000" w:rsidP="00000000" w:rsidRDefault="00000000" w:rsidRPr="00000000" w14:paraId="000000E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И ты чё, хочешь сказать, я тут с тобой застрял?</w:t>
            </w:r>
          </w:p>
          <w:p w:rsidR="00000000" w:rsidDel="00000000" w:rsidP="00000000" w:rsidRDefault="00000000" w:rsidRPr="00000000" w14:paraId="000000E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–Говоришь так, словно это что-то плохое. </w:t>
            </w:r>
          </w:p>
          <w:p w:rsidR="00000000" w:rsidDel="00000000" w:rsidP="00000000" w:rsidRDefault="00000000" w:rsidRPr="00000000" w14:paraId="000000E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&lt;nl&gt;Наоборот же. Нас четверо, а это ведь лучше, чем одному тут быть.</w:t>
            </w:r>
          </w:p>
          <w:p w:rsidR="00000000" w:rsidDel="00000000" w:rsidP="00000000" w:rsidRDefault="00000000" w:rsidRPr="00000000" w14:paraId="000000E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Да хоть бы и одному! Какая вообще от вас всех польза для меня?</w:t>
            </w:r>
          </w:p>
          <w:p w:rsidR="00000000" w:rsidDel="00000000" w:rsidP="00000000" w:rsidRDefault="00000000" w:rsidRPr="00000000" w14:paraId="000000ED">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Клр: –Ну, ты думаешь, я фитнесом просто так занимаюсь?</w:t>
            </w:r>
          </w:p>
          <w:p w:rsidR="00000000" w:rsidDel="00000000" w:rsidP="00000000" w:rsidRDefault="00000000" w:rsidRPr="00000000" w14:paraId="000000E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&lt;nl&gt;У меня есть в арсенале пара </w:t>
            </w:r>
            <w:r w:rsidDel="00000000" w:rsidR="00000000" w:rsidRPr="00000000">
              <w:rPr>
                <w:rFonts w:ascii="Exo 2" w:cs="Exo 2" w:eastAsia="Exo 2" w:hAnsi="Exo 2"/>
                <w:rtl w:val="0"/>
              </w:rPr>
              <w:t xml:space="preserve">приёмчиков</w:t>
            </w:r>
            <w:r w:rsidDel="00000000" w:rsidR="00000000" w:rsidRPr="00000000">
              <w:rPr>
                <w:rFonts w:ascii="Exo 2" w:cs="Exo 2" w:eastAsia="Exo 2" w:hAnsi="Exo 2"/>
                <w:rtl w:val="0"/>
              </w:rPr>
              <w:t xml:space="preserve">.</w:t>
            </w:r>
          </w:p>
          <w:p w:rsidR="00000000" w:rsidDel="00000000" w:rsidP="00000000" w:rsidRDefault="00000000" w:rsidRPr="00000000" w14:paraId="000000EF">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сцена без реплик, Кларисса бьёт по воздуху пару раз (у нас же есть эта анимация?)</w:t>
            </w:r>
          </w:p>
          <w:p w:rsidR="00000000" w:rsidDel="00000000" w:rsidP="00000000" w:rsidRDefault="00000000" w:rsidRPr="00000000" w14:paraId="000000F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w:t>
            </w:r>
            <w:r w:rsidDel="00000000" w:rsidR="00000000" w:rsidRPr="00000000">
              <w:rPr>
                <w:rFonts w:ascii="Exo 2" w:cs="Exo 2" w:eastAsia="Exo 2" w:hAnsi="Exo 2"/>
                <w:rtl w:val="0"/>
              </w:rPr>
              <w:t xml:space="preserve">Хотя насколько они помогают против этих…</w:t>
            </w:r>
            <w:r w:rsidDel="00000000" w:rsidR="00000000" w:rsidRPr="00000000">
              <w:rPr>
                <w:rtl w:val="0"/>
              </w:rPr>
            </w:r>
          </w:p>
          <w:p w:rsidR="00000000" w:rsidDel="00000000" w:rsidP="00000000" w:rsidRDefault="00000000" w:rsidRPr="00000000" w14:paraId="000000F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–Бля, развела болтологию. Мне то с этого чё?</w:t>
            </w:r>
          </w:p>
          <w:p w:rsidR="00000000" w:rsidDel="00000000" w:rsidP="00000000" w:rsidRDefault="00000000" w:rsidRPr="00000000" w14:paraId="000000F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&lt;nl&gt;Стоишь тут, как говорящая голова. Ни принести нихера, ни сказать чё-то толковое не можешь. Только языком чешешь.</w:t>
            </w:r>
          </w:p>
          <w:p w:rsidR="00000000" w:rsidDel="00000000" w:rsidP="00000000" w:rsidRDefault="00000000" w:rsidRPr="00000000" w14:paraId="000000F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–Это было обидно вообще-то. Мы тут все вместе оказались.</w:t>
            </w:r>
          </w:p>
          <w:p w:rsidR="00000000" w:rsidDel="00000000" w:rsidP="00000000" w:rsidRDefault="00000000" w:rsidRPr="00000000" w14:paraId="000000F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нам всем нужно работать в команде. Даже таким грубиянам, как ты.</w:t>
            </w:r>
          </w:p>
          <w:p w:rsidR="00000000" w:rsidDel="00000000" w:rsidP="00000000" w:rsidRDefault="00000000" w:rsidRPr="00000000" w14:paraId="000000F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Сука, да ты нарываешься. </w:t>
            </w:r>
          </w:p>
          <w:p w:rsidR="00000000" w:rsidDel="00000000" w:rsidP="00000000" w:rsidRDefault="00000000" w:rsidRPr="00000000" w14:paraId="000000F6">
            <w:pPr>
              <w:widowControl w:val="0"/>
              <w:spacing w:line="240" w:lineRule="auto"/>
              <w:rPr>
                <w:rFonts w:ascii="Exo 2" w:cs="Exo 2" w:eastAsia="Exo 2" w:hAnsi="Exo 2"/>
              </w:rPr>
            </w:pPr>
            <w:r w:rsidDel="00000000" w:rsidR="00000000" w:rsidRPr="00000000">
              <w:rPr>
                <w:rFonts w:ascii="Exo 2" w:cs="Exo 2" w:eastAsia="Exo 2" w:hAnsi="Exo 2"/>
                <w:rtl w:val="0"/>
              </w:rPr>
              <w:t xml:space="preserve">Две секунды паузы без реплик. Крис гневно ходит туда сюда, принимая тот  факт, что ему от них никуда не деться.</w:t>
            </w:r>
          </w:p>
          <w:p w:rsidR="00000000" w:rsidDel="00000000" w:rsidP="00000000" w:rsidRDefault="00000000" w:rsidRPr="00000000" w14:paraId="000000F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&lt;nl&gt;Дерьмо. Похоже мне от вас реально никак не отделаться.</w:t>
            </w:r>
          </w:p>
          <w:p w:rsidR="00000000" w:rsidDel="00000000" w:rsidP="00000000" w:rsidRDefault="00000000" w:rsidRPr="00000000" w14:paraId="000000F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Я всегда готова помочь, если нужно. (повторяется)</w:t>
            </w:r>
          </w:p>
        </w:tc>
      </w:tr>
      <w:tr>
        <w:trPr>
          <w:cantSplit w:val="0"/>
          <w:trHeight w:val="420" w:hRule="atLeast"/>
          <w:tblHeader w:val="0"/>
        </w:trPr>
        <w:tc>
          <w:tcPr/>
          <w:p w:rsidR="00000000" w:rsidDel="00000000" w:rsidP="00000000" w:rsidRDefault="00000000" w:rsidRPr="00000000" w14:paraId="000000F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0F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 чём поговорим?</w:t>
            </w:r>
          </w:p>
        </w:tc>
      </w:tr>
      <w:tr>
        <w:trPr>
          <w:cantSplit w:val="0"/>
          <w:trHeight w:val="420" w:hRule="atLeast"/>
          <w:tblHeader w:val="0"/>
        </w:trPr>
        <w:tc>
          <w:tcPr/>
          <w:p w:rsidR="00000000" w:rsidDel="00000000" w:rsidP="00000000" w:rsidRDefault="00000000" w:rsidRPr="00000000" w14:paraId="000000F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«Джеффри»</w:t>
            </w:r>
          </w:p>
        </w:tc>
        <w:tc>
          <w:tcPr/>
          <w:p w:rsidR="00000000" w:rsidDel="00000000" w:rsidP="00000000" w:rsidRDefault="00000000" w:rsidRPr="00000000" w14:paraId="000000F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Ты видела этого придурка в халате?</w:t>
            </w:r>
          </w:p>
          <w:p w:rsidR="00000000" w:rsidDel="00000000" w:rsidP="00000000" w:rsidRDefault="00000000" w:rsidRPr="00000000" w14:paraId="000000F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–Его Джеффри зовут.</w:t>
            </w:r>
          </w:p>
          <w:p w:rsidR="00000000" w:rsidDel="00000000" w:rsidP="00000000" w:rsidRDefault="00000000" w:rsidRPr="00000000" w14:paraId="000000F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–Мерзкий тип. </w:t>
            </w:r>
          </w:p>
          <w:p w:rsidR="00000000" w:rsidDel="00000000" w:rsidP="00000000" w:rsidRDefault="00000000" w:rsidRPr="00000000" w14:paraId="000000F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&lt;nl&gt;(Каким только раком его занесло на концерт?)</w:t>
            </w:r>
          </w:p>
          <w:p w:rsidR="00000000" w:rsidDel="00000000" w:rsidP="00000000" w:rsidRDefault="00000000" w:rsidRPr="00000000" w14:paraId="0000010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–Он, конечно, не особо разговорчив. Но точно не мерзкий.</w:t>
            </w:r>
          </w:p>
          <w:p w:rsidR="00000000" w:rsidDel="00000000" w:rsidP="00000000" w:rsidRDefault="00000000" w:rsidRPr="00000000" w14:paraId="0000010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 и вообще. Кажется, он потерял здесь </w:t>
            </w:r>
            <w:r w:rsidDel="00000000" w:rsidR="00000000" w:rsidRPr="00000000">
              <w:rPr>
                <w:rFonts w:ascii="Exo 2" w:cs="Exo 2" w:eastAsia="Exo 2" w:hAnsi="Exo 2"/>
                <w:b w:val="1"/>
                <w:color w:val="ff0000"/>
                <w:rtl w:val="0"/>
              </w:rPr>
              <w:t xml:space="preserve">питомца</w:t>
            </w:r>
            <w:r w:rsidDel="00000000" w:rsidR="00000000" w:rsidRPr="00000000">
              <w:rPr>
                <w:rFonts w:ascii="Exo 2" w:cs="Exo 2" w:eastAsia="Exo 2" w:hAnsi="Exo 2"/>
                <w:rtl w:val="0"/>
              </w:rPr>
              <w:t xml:space="preserve">.</w:t>
            </w:r>
          </w:p>
          <w:p w:rsidR="00000000" w:rsidDel="00000000" w:rsidP="00000000" w:rsidRDefault="00000000" w:rsidRPr="00000000" w14:paraId="0000010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–Этой тупой псины больше нет? Ха! Хоть чёто хорошее случилось</w:t>
            </w:r>
          </w:p>
          <w:p w:rsidR="00000000" w:rsidDel="00000000" w:rsidP="00000000" w:rsidRDefault="00000000" w:rsidRPr="00000000" w14:paraId="0000010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–А мне наоборот его жалко. Он, наверное, очень по этому поводу переживает.</w:t>
            </w:r>
          </w:p>
          <w:p w:rsidR="00000000" w:rsidDel="00000000" w:rsidP="00000000" w:rsidRDefault="00000000" w:rsidRPr="00000000" w14:paraId="0000010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Срать я хотел на его чувства.</w:t>
            </w:r>
          </w:p>
          <w:p w:rsidR="00000000" w:rsidDel="00000000" w:rsidP="00000000" w:rsidRDefault="00000000" w:rsidRPr="00000000" w14:paraId="0000010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на его шавку.</w:t>
            </w:r>
          </w:p>
          <w:p w:rsidR="00000000" w:rsidDel="00000000" w:rsidP="00000000" w:rsidRDefault="00000000" w:rsidRPr="00000000" w14:paraId="0000010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–Уверена, ты это не серьёзно, и на самом деле не такой. Это всё стресс от случившегося.</w:t>
            </w:r>
          </w:p>
          <w:p w:rsidR="00000000" w:rsidDel="00000000" w:rsidP="00000000" w:rsidRDefault="00000000" w:rsidRPr="00000000" w14:paraId="0000010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–Ага, ещё один психолух нашёлся? </w:t>
              <w:br w:type="textWrapping"/>
              <w:t xml:space="preserve">&lt;nl&gt;Был уже такой, да сплыл. </w:t>
            </w:r>
          </w:p>
          <w:p w:rsidR="00000000" w:rsidDel="00000000" w:rsidP="00000000" w:rsidRDefault="00000000" w:rsidRPr="00000000" w14:paraId="0000010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что не суй свой нос куда не следует.</w:t>
            </w:r>
          </w:p>
          <w:p w:rsidR="00000000" w:rsidDel="00000000" w:rsidP="00000000" w:rsidRDefault="00000000" w:rsidRPr="00000000" w14:paraId="0000010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ладно, ладно. Прости.</w:t>
            </w:r>
          </w:p>
          <w:p w:rsidR="00000000" w:rsidDel="00000000" w:rsidP="00000000" w:rsidRDefault="00000000" w:rsidRPr="00000000" w14:paraId="0000010A">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10B">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0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–Он должен быть где-то у стойки.</w:t>
            </w:r>
          </w:p>
        </w:tc>
      </w:tr>
      <w:tr>
        <w:trPr>
          <w:cantSplit w:val="0"/>
          <w:trHeight w:val="420" w:hRule="atLeast"/>
          <w:tblHeader w:val="0"/>
        </w:trPr>
        <w:tc>
          <w:tcPr/>
          <w:p w:rsidR="00000000" w:rsidDel="00000000" w:rsidP="00000000" w:rsidRDefault="00000000" w:rsidRPr="00000000" w14:paraId="0000010D">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0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Спрашивай.</w:t>
            </w:r>
          </w:p>
        </w:tc>
      </w:tr>
      <w:tr>
        <w:trPr>
          <w:cantSplit w:val="0"/>
          <w:trHeight w:val="420" w:hRule="atLeast"/>
          <w:tblHeader w:val="0"/>
        </w:trPr>
        <w:tc>
          <w:tcPr/>
          <w:p w:rsidR="00000000" w:rsidDel="00000000" w:rsidP="00000000" w:rsidRDefault="00000000" w:rsidRPr="00000000" w14:paraId="0000010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«Селена»</w:t>
            </w:r>
          </w:p>
        </w:tc>
        <w:tc>
          <w:tcPr/>
          <w:p w:rsidR="00000000" w:rsidDel="00000000" w:rsidP="00000000" w:rsidRDefault="00000000" w:rsidRPr="00000000" w14:paraId="00000110">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Крис поворачивается к Селене, затем произносит.</w:t>
            </w:r>
          </w:p>
          <w:p w:rsidR="00000000" w:rsidDel="00000000" w:rsidP="00000000" w:rsidRDefault="00000000" w:rsidRPr="00000000" w14:paraId="0000011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Эй, бабёнка!</w:t>
            </w:r>
          </w:p>
          <w:p w:rsidR="00000000" w:rsidDel="00000000" w:rsidP="00000000" w:rsidRDefault="00000000" w:rsidRPr="00000000" w14:paraId="0000011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Пару секунд пауза без реплик. Селена молчит.</w:t>
            </w:r>
          </w:p>
          <w:p w:rsidR="00000000" w:rsidDel="00000000" w:rsidP="00000000" w:rsidRDefault="00000000" w:rsidRPr="00000000" w14:paraId="0000011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Э-э-э-эй! Алё. Ты чё, вооб…</w:t>
            </w:r>
          </w:p>
          <w:p w:rsidR="00000000" w:rsidDel="00000000" w:rsidP="00000000" w:rsidRDefault="00000000" w:rsidRPr="00000000" w14:paraId="0000011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–Крис!</w:t>
            </w:r>
          </w:p>
          <w:p w:rsidR="00000000" w:rsidDel="00000000" w:rsidP="00000000" w:rsidRDefault="00000000" w:rsidRPr="00000000" w14:paraId="00000115">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Крис поворачивается к Клариссе. </w:t>
            </w:r>
          </w:p>
          <w:p w:rsidR="00000000" w:rsidDel="00000000" w:rsidP="00000000" w:rsidRDefault="00000000" w:rsidRPr="00000000" w14:paraId="0000011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&lt;nl&gt;Прекрати, пожалуйста. Она и так много натерпелась. Дай ей отдохнуть.</w:t>
            </w:r>
          </w:p>
          <w:p w:rsidR="00000000" w:rsidDel="00000000" w:rsidP="00000000" w:rsidRDefault="00000000" w:rsidRPr="00000000" w14:paraId="00000117">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 –А схуяли она игнорирует МЕНЯ?</w:t>
            </w:r>
          </w:p>
          <w:p w:rsidR="00000000" w:rsidDel="00000000" w:rsidP="00000000" w:rsidRDefault="00000000" w:rsidRPr="00000000" w14:paraId="0000011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&lt;nl&gt;Сука, это бесит.</w:t>
            </w:r>
          </w:p>
          <w:p w:rsidR="00000000" w:rsidDel="00000000" w:rsidP="00000000" w:rsidRDefault="00000000" w:rsidRPr="00000000" w14:paraId="00000119">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Крис опять поворачивается к Селене, и произносит.</w:t>
            </w:r>
          </w:p>
          <w:p w:rsidR="00000000" w:rsidDel="00000000" w:rsidP="00000000" w:rsidRDefault="00000000" w:rsidRPr="00000000" w14:paraId="0000011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Чё с тобой такое? Ты давай, скажи дяде Крису.</w:t>
            </w:r>
          </w:p>
          <w:p w:rsidR="00000000" w:rsidDel="00000000" w:rsidP="00000000" w:rsidRDefault="00000000" w:rsidRPr="00000000" w14:paraId="0000011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мигом всё утрясу в этом сраном отеле.</w:t>
            </w:r>
          </w:p>
          <w:p w:rsidR="00000000" w:rsidDel="00000000" w:rsidP="00000000" w:rsidRDefault="00000000" w:rsidRPr="00000000" w14:paraId="0000011C">
            <w:pPr>
              <w:widowControl w:val="0"/>
              <w:spacing w:line="240" w:lineRule="auto"/>
              <w:rPr>
                <w:rFonts w:ascii="Exo 2" w:cs="Exo 2" w:eastAsia="Exo 2" w:hAnsi="Exo 2"/>
              </w:rPr>
            </w:pPr>
            <w:r w:rsidDel="00000000" w:rsidR="00000000" w:rsidRPr="00000000">
              <w:rPr>
                <w:rFonts w:ascii="Exo 2" w:cs="Exo 2" w:eastAsia="Exo 2" w:hAnsi="Exo 2"/>
                <w:rtl w:val="0"/>
              </w:rPr>
              <w:t xml:space="preserve">Ещё пара секунд молчания. Селена всё ещё сидит в молчании. После чего Крис произносит.</w:t>
            </w:r>
          </w:p>
          <w:p w:rsidR="00000000" w:rsidDel="00000000" w:rsidP="00000000" w:rsidRDefault="00000000" w:rsidRPr="00000000" w14:paraId="0000011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–Бля. Да она, похоже, совсем тронулась.</w:t>
            </w:r>
          </w:p>
          <w:p w:rsidR="00000000" w:rsidDel="00000000" w:rsidP="00000000" w:rsidRDefault="00000000" w:rsidRPr="00000000" w14:paraId="0000011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если я…</w:t>
            </w:r>
          </w:p>
          <w:p w:rsidR="00000000" w:rsidDel="00000000" w:rsidP="00000000" w:rsidRDefault="00000000" w:rsidRPr="00000000" w14:paraId="0000011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–Послушай!</w:t>
              <w:br w:type="textWrapping"/>
              <w:t xml:space="preserve">Крис поворачивается обратно к Клариссе.</w:t>
            </w:r>
          </w:p>
          <w:p w:rsidR="00000000" w:rsidDel="00000000" w:rsidP="00000000" w:rsidRDefault="00000000" w:rsidRPr="00000000" w14:paraId="0000012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 просто нужно побыть сейчас в тишине. Ты ведь сам видел  сколько всякого гадкого тут происходит.</w:t>
            </w:r>
          </w:p>
          <w:p w:rsidR="00000000" w:rsidDel="00000000" w:rsidP="00000000" w:rsidRDefault="00000000" w:rsidRPr="00000000" w14:paraId="0000012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&lt;nl&gt;Твари эти непонятные. Мы ведь даже не знаем, что с ней произошло! А все эти события, только представь, что она видела!</w:t>
            </w:r>
          </w:p>
          <w:p w:rsidR="00000000" w:rsidDel="00000000" w:rsidP="00000000" w:rsidRDefault="00000000" w:rsidRPr="00000000" w14:paraId="0000012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сейчас ещё и это воскрешение и бессмертие, и непонятно, что дальше делать, и как отсюда выбираться и… (</w:t>
            </w:r>
            <w:r w:rsidDel="00000000" w:rsidR="00000000" w:rsidRPr="00000000">
              <w:rPr>
                <w:rFonts w:ascii="Exo 2" w:cs="Exo 2" w:eastAsia="Exo 2" w:hAnsi="Exo 2"/>
                <w:b w:val="1"/>
                <w:rtl w:val="0"/>
              </w:rPr>
              <w:t xml:space="preserve">ТИМ</w:t>
            </w:r>
            <w:r w:rsidDel="00000000" w:rsidR="00000000" w:rsidRPr="00000000">
              <w:rPr>
                <w:rFonts w:ascii="Exo 2" w:cs="Exo 2" w:eastAsia="Exo 2" w:hAnsi="Exo 2"/>
                <w:rtl w:val="0"/>
              </w:rPr>
              <w:t xml:space="preserve">, эти реплики нужно показать полностью, но проматывать без участия игрока. То есть они полностью проматываются и переключаются без участия игрока. Так мы покажем, что Кларисса балаболит без умолку, психологически атакуя Криса)</w:t>
            </w:r>
          </w:p>
          <w:p w:rsidR="00000000" w:rsidDel="00000000" w:rsidP="00000000" w:rsidRDefault="00000000" w:rsidRPr="00000000" w14:paraId="0000012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–Всё! Всё! Всё!</w:t>
            </w:r>
          </w:p>
          <w:p w:rsidR="00000000" w:rsidDel="00000000" w:rsidP="00000000" w:rsidRDefault="00000000" w:rsidRPr="00000000" w14:paraId="0000012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&lt;nl&gt;Замолчи!</w:t>
            </w:r>
          </w:p>
          <w:p w:rsidR="00000000" w:rsidDel="00000000" w:rsidP="00000000" w:rsidRDefault="00000000" w:rsidRPr="00000000" w14:paraId="0000012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&lt;nl&gt;Блять, ладно. Оставлю её в покое. Иначе ведь не заткнёшься.</w:t>
            </w:r>
          </w:p>
          <w:p w:rsidR="00000000" w:rsidDel="00000000" w:rsidP="00000000" w:rsidRDefault="00000000" w:rsidRPr="00000000" w14:paraId="00000126">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12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2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–(Повезло же так вляпаться. Да ещё и с ними.)</w:t>
            </w:r>
          </w:p>
        </w:tc>
      </w:tr>
      <w:tr>
        <w:trPr>
          <w:cantSplit w:val="0"/>
          <w:trHeight w:val="420" w:hRule="atLeast"/>
          <w:tblHeader w:val="0"/>
        </w:trPr>
        <w:tc>
          <w:tcPr/>
          <w:p w:rsidR="00000000" w:rsidDel="00000000" w:rsidP="00000000" w:rsidRDefault="00000000" w:rsidRPr="00000000" w14:paraId="0000012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2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И что тебя интересует?</w:t>
            </w:r>
          </w:p>
        </w:tc>
      </w:tr>
      <w:tr>
        <w:trPr>
          <w:cantSplit w:val="0"/>
          <w:trHeight w:val="420" w:hRule="atLeast"/>
          <w:tblHeader w:val="0"/>
        </w:trPr>
        <w:tc>
          <w:tcPr/>
          <w:p w:rsidR="00000000" w:rsidDel="00000000" w:rsidP="00000000" w:rsidRDefault="00000000" w:rsidRPr="00000000" w14:paraId="0000012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«Крис»</w:t>
            </w:r>
          </w:p>
        </w:tc>
        <w:tc>
          <w:tcPr/>
          <w:p w:rsidR="00000000" w:rsidDel="00000000" w:rsidP="00000000" w:rsidRDefault="00000000" w:rsidRPr="00000000" w14:paraId="0000012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Ты ведь, наверное, тоже натерпелся здесь. Расскажи, что с тобой случилось?</w:t>
            </w:r>
          </w:p>
          <w:p w:rsidR="00000000" w:rsidDel="00000000" w:rsidP="00000000" w:rsidRDefault="00000000" w:rsidRPr="00000000" w14:paraId="0000012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–Я? Натерпелся? Не мели чушь.</w:t>
            </w:r>
          </w:p>
          <w:p w:rsidR="00000000" w:rsidDel="00000000" w:rsidP="00000000" w:rsidRDefault="00000000" w:rsidRPr="00000000" w14:paraId="0000012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 на того напали, черти. </w:t>
            </w:r>
          </w:p>
          <w:p w:rsidR="00000000" w:rsidDel="00000000" w:rsidP="00000000" w:rsidRDefault="00000000" w:rsidRPr="00000000" w14:paraId="0000012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бля, из такой жопы выбирался, хуже чем эта. </w:t>
            </w:r>
          </w:p>
          <w:p w:rsidR="00000000" w:rsidDel="00000000" w:rsidP="00000000" w:rsidRDefault="00000000" w:rsidRPr="00000000" w14:paraId="0000013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&lt;nl&gt;Знаешь, чё может сделать толпа пьяных обрыганов, пока ты на сцене?</w:t>
            </w:r>
          </w:p>
          <w:p w:rsidR="00000000" w:rsidDel="00000000" w:rsidP="00000000" w:rsidRDefault="00000000" w:rsidRPr="00000000" w14:paraId="0000013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я так просто не дамся. Слишком силён и крут. А теперь и бессмертен. Им тупо не справиться.</w:t>
            </w:r>
          </w:p>
          <w:p w:rsidR="00000000" w:rsidDel="00000000" w:rsidP="00000000" w:rsidRDefault="00000000" w:rsidRPr="00000000" w14:paraId="0000013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Божечки!</w:t>
            </w:r>
          </w:p>
          <w:p w:rsidR="00000000" w:rsidDel="00000000" w:rsidP="00000000" w:rsidRDefault="00000000" w:rsidRPr="00000000" w14:paraId="0000013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&lt;nl&gt;Тогда нам ТОЧНО надо держаться всем возле тебя.</w:t>
            </w:r>
          </w:p>
          <w:p w:rsidR="00000000" w:rsidDel="00000000" w:rsidP="00000000" w:rsidRDefault="00000000" w:rsidRPr="00000000" w14:paraId="0000013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ты нас всех защитишь.</w:t>
            </w:r>
          </w:p>
          <w:p w:rsidR="00000000" w:rsidDel="00000000" w:rsidP="00000000" w:rsidRDefault="00000000" w:rsidRPr="00000000" w14:paraId="0000013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–Хер там плавал. Больно надо возиться с вами.</w:t>
            </w:r>
          </w:p>
          <w:p w:rsidR="00000000" w:rsidDel="00000000" w:rsidP="00000000" w:rsidRDefault="00000000" w:rsidRPr="00000000" w14:paraId="0000013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–Ну, это ты сейчас так говоришь. Уверена, всё ещё поменяется в лучшую сторону.</w:t>
            </w:r>
          </w:p>
          <w:p w:rsidR="00000000" w:rsidDel="00000000" w:rsidP="00000000" w:rsidRDefault="00000000" w:rsidRPr="00000000" w14:paraId="00000137">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138">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3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–Да это же наша суперзвезда.</w:t>
            </w:r>
          </w:p>
        </w:tc>
      </w:tr>
      <w:tr>
        <w:trPr>
          <w:cantSplit w:val="0"/>
          <w:trHeight w:val="420" w:hRule="atLeast"/>
          <w:tblHeader w:val="0"/>
        </w:trPr>
        <w:tc>
          <w:tcPr/>
          <w:p w:rsidR="00000000" w:rsidDel="00000000" w:rsidP="00000000" w:rsidRDefault="00000000" w:rsidRPr="00000000" w14:paraId="0000013A">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3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Ещё что-то?</w:t>
            </w:r>
          </w:p>
        </w:tc>
      </w:tr>
      <w:tr>
        <w:trPr>
          <w:cantSplit w:val="0"/>
          <w:trHeight w:val="420" w:hRule="atLeast"/>
          <w:tblHeader w:val="0"/>
        </w:trPr>
        <w:tc>
          <w:tcPr/>
          <w:p w:rsidR="00000000" w:rsidDel="00000000" w:rsidP="00000000" w:rsidRDefault="00000000" w:rsidRPr="00000000" w14:paraId="0000013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«Питомец»</w:t>
            </w:r>
          </w:p>
        </w:tc>
        <w:tc>
          <w:tcPr/>
          <w:p w:rsidR="00000000" w:rsidDel="00000000" w:rsidP="00000000" w:rsidRDefault="00000000" w:rsidRPr="00000000" w14:paraId="0000013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Хе-хе, наконец эта псина сдриснула.</w:t>
            </w:r>
          </w:p>
          <w:p w:rsidR="00000000" w:rsidDel="00000000" w:rsidP="00000000" w:rsidRDefault="00000000" w:rsidRPr="00000000" w14:paraId="0000013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А мне жалко собачку. Она наверняка тут не выживет.</w:t>
            </w:r>
          </w:p>
          <w:p w:rsidR="00000000" w:rsidDel="00000000" w:rsidP="00000000" w:rsidRDefault="00000000" w:rsidRPr="00000000" w14:paraId="0000013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–И чё? Эта тварь чуть не напала на меня. Так что пусть хоть 300 раз сдохнет. Плевать.</w:t>
            </w:r>
          </w:p>
          <w:p w:rsidR="00000000" w:rsidDel="00000000" w:rsidP="00000000" w:rsidRDefault="00000000" w:rsidRPr="00000000" w14:paraId="0000014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Какой ты, всё таки, чёрствый. (повторяется)</w:t>
            </w:r>
          </w:p>
        </w:tc>
      </w:tr>
      <w:tr>
        <w:trPr>
          <w:cantSplit w:val="0"/>
          <w:trHeight w:val="420" w:hRule="atLeast"/>
          <w:tblHeader w:val="0"/>
        </w:trPr>
        <w:tc>
          <w:tcPr/>
          <w:p w:rsidR="00000000" w:rsidDel="00000000" w:rsidP="00000000" w:rsidRDefault="00000000" w:rsidRPr="00000000" w14:paraId="00000141">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42">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Так, что ты хотел?</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4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«Конец диалога»</w:t>
            </w:r>
          </w:p>
        </w:tc>
        <w:tc>
          <w:tcPr/>
          <w:p w:rsidR="00000000" w:rsidDel="00000000" w:rsidP="00000000" w:rsidRDefault="00000000" w:rsidRPr="00000000" w14:paraId="0000014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Если что, я буду неподалёку.</w:t>
            </w:r>
          </w:p>
        </w:tc>
      </w:tr>
    </w:tbl>
    <w:p w:rsidR="00000000" w:rsidDel="00000000" w:rsidP="00000000" w:rsidRDefault="00000000" w:rsidRPr="00000000" w14:paraId="00000145">
      <w:pPr>
        <w:jc w:val="both"/>
        <w:rPr>
          <w:rFonts w:ascii="Exo 2" w:cs="Exo 2" w:eastAsia="Exo 2" w:hAnsi="Exo 2"/>
          <w:b w:val="1"/>
        </w:rPr>
      </w:pPr>
      <w:r w:rsidDel="00000000" w:rsidR="00000000" w:rsidRPr="00000000">
        <w:rPr>
          <w:rtl w:val="0"/>
        </w:rPr>
      </w:r>
    </w:p>
    <w:p w:rsidR="00000000" w:rsidDel="00000000" w:rsidP="00000000" w:rsidRDefault="00000000" w:rsidRPr="00000000" w14:paraId="00000146">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Селена. </w:t>
      </w:r>
      <w:r w:rsidDel="00000000" w:rsidR="00000000" w:rsidRPr="00000000">
        <w:rPr>
          <w:rFonts w:ascii="Exo 2" w:cs="Exo 2" w:eastAsia="Exo 2" w:hAnsi="Exo 2"/>
          <w:rtl w:val="0"/>
        </w:rPr>
        <w:t xml:space="preserve">Она находится на диване, возле неё Кларисса. В случае сценария Криса, шок от пережитого Селеной слишком силён, поэтому она, в Интерлюдии 1 – после пролога, лежит (сидит?) молча на диване, пока стоящая рядом Кларисса пытается её утешить и успокоить, приободрить. В дальнейшем, она придёт в себя, и с ней можно будет поговорить.</w:t>
      </w:r>
    </w:p>
    <w:p w:rsidR="00000000" w:rsidDel="00000000" w:rsidP="00000000" w:rsidRDefault="00000000" w:rsidRPr="00000000" w14:paraId="00000147">
      <w:pPr>
        <w:ind w:firstLine="850.3937007874016"/>
        <w:jc w:val="both"/>
        <w:rPr>
          <w:rFonts w:ascii="Exo 2" w:cs="Exo 2" w:eastAsia="Exo 2" w:hAnsi="Exo 2"/>
        </w:rPr>
      </w:pPr>
      <w:r w:rsidDel="00000000" w:rsidR="00000000" w:rsidRPr="00000000">
        <w:rPr>
          <w:rFonts w:ascii="Exo 2" w:cs="Exo 2" w:eastAsia="Exo 2" w:hAnsi="Exo 2"/>
          <w:rtl w:val="0"/>
        </w:rPr>
        <w:t xml:space="preserve">Сейчас, при взаимодействии с Селеной, будет появляться повторяющийся текст от нарратора и за ней реплика от Клариссы – Девушка перед вами безучастно смотрит куда-то вперёд. Похоже, сейчас поговорить с ней не представляется возможным.</w:t>
      </w:r>
    </w:p>
    <w:p w:rsidR="00000000" w:rsidDel="00000000" w:rsidP="00000000" w:rsidRDefault="00000000" w:rsidRPr="00000000" w14:paraId="00000148">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Крис, лучше оставь её в покое, пожалуйста.</w:t>
      </w:r>
    </w:p>
    <w:p w:rsidR="00000000" w:rsidDel="00000000" w:rsidP="00000000" w:rsidRDefault="00000000" w:rsidRPr="00000000" w14:paraId="00000149">
      <w:pPr>
        <w:ind w:firstLine="850.3937007874016"/>
        <w:jc w:val="both"/>
        <w:rPr>
          <w:rFonts w:ascii="Exo 2" w:cs="Exo 2" w:eastAsia="Exo 2" w:hAnsi="Exo 2"/>
        </w:rPr>
      </w:pPr>
      <w:r w:rsidDel="00000000" w:rsidR="00000000" w:rsidRPr="00000000">
        <w:rPr>
          <w:rtl w:val="0"/>
        </w:rPr>
      </w:r>
    </w:p>
    <w:bookmarkStart w:colFirst="0" w:colLast="0" w:name="k5d71cjr7bma" w:id="2"/>
    <w:bookmarkEnd w:id="2"/>
    <w:p w:rsidR="00000000" w:rsidDel="00000000" w:rsidP="00000000" w:rsidRDefault="00000000" w:rsidRPr="00000000" w14:paraId="0000014A">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Лифт Крис.</w:t>
      </w:r>
      <w:r w:rsidDel="00000000" w:rsidR="00000000" w:rsidRPr="00000000">
        <w:rPr>
          <w:rFonts w:ascii="Exo 2" w:cs="Exo 2" w:eastAsia="Exo 2" w:hAnsi="Exo 2"/>
          <w:rtl w:val="0"/>
        </w:rPr>
        <w:t xml:space="preserve"> После взаимодействия с </w:t>
      </w:r>
      <w:hyperlink w:anchor="5li1tu1k0dts">
        <w:r w:rsidDel="00000000" w:rsidR="00000000" w:rsidRPr="00000000">
          <w:rPr>
            <w:rFonts w:ascii="Exo 2" w:cs="Exo 2" w:eastAsia="Exo 2" w:hAnsi="Exo 2"/>
            <w:color w:val="1155cc"/>
            <w:u w:val="single"/>
            <w:rtl w:val="0"/>
          </w:rPr>
          <w:t xml:space="preserve">Аналоем</w:t>
        </w:r>
      </w:hyperlink>
      <w:r w:rsidDel="00000000" w:rsidR="00000000" w:rsidRPr="00000000">
        <w:rPr>
          <w:rFonts w:ascii="Exo 2" w:cs="Exo 2" w:eastAsia="Exo 2" w:hAnsi="Exo 2"/>
          <w:rtl w:val="0"/>
        </w:rPr>
        <w:t xml:space="preserve">, взаимодействие с лифтом меняется. Теперь лифт работает, и в него можно зайти. В Интерлюдии 1, перед тем как зайти, Крис произносит мысле-реплику.</w:t>
      </w:r>
    </w:p>
    <w:p w:rsidR="00000000" w:rsidDel="00000000" w:rsidP="00000000" w:rsidRDefault="00000000" w:rsidRPr="00000000" w14:paraId="0000014B">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Ваще, я так думаю.</w:t>
      </w:r>
    </w:p>
    <w:p w:rsidR="00000000" w:rsidDel="00000000" w:rsidP="00000000" w:rsidRDefault="00000000" w:rsidRPr="00000000" w14:paraId="0000014C">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Крис делает пару шагов туда сюда, затем произносит.</w:t>
      </w:r>
    </w:p>
    <w:p w:rsidR="00000000" w:rsidDel="00000000" w:rsidP="00000000" w:rsidRDefault="00000000" w:rsidRPr="00000000" w14:paraId="0000014D">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Нахер всех и всё. Я, бля, теперь типа полубог. Всех отымею во все щели.</w:t>
      </w:r>
    </w:p>
    <w:p w:rsidR="00000000" w:rsidDel="00000000" w:rsidP="00000000" w:rsidRDefault="00000000" w:rsidRPr="00000000" w14:paraId="0000014E">
      <w:pPr>
        <w:ind w:firstLine="850.3937007874016"/>
        <w:jc w:val="both"/>
        <w:rPr>
          <w:rFonts w:ascii="Exo 2" w:cs="Exo 2" w:eastAsia="Exo 2" w:hAnsi="Exo 2"/>
        </w:rPr>
      </w:pPr>
      <w:r w:rsidDel="00000000" w:rsidR="00000000" w:rsidRPr="00000000">
        <w:rPr>
          <w:rFonts w:ascii="Exo 2" w:cs="Exo 2" w:eastAsia="Exo 2" w:hAnsi="Exo 2"/>
          <w:rtl w:val="0"/>
        </w:rPr>
        <w:t xml:space="preserve">&lt;nl&gt;Слышите, ебаные черти! Я иду за вами!</w:t>
      </w:r>
    </w:p>
    <w:p w:rsidR="00000000" w:rsidDel="00000000" w:rsidP="00000000" w:rsidRDefault="00000000" w:rsidRPr="00000000" w14:paraId="0000014F">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Крис заходит в лифт.</w:t>
      </w:r>
      <w:r w:rsidDel="00000000" w:rsidR="00000000" w:rsidRPr="00000000">
        <w:rPr>
          <w:rtl w:val="0"/>
        </w:rPr>
      </w:r>
    </w:p>
    <w:p w:rsidR="00000000" w:rsidDel="00000000" w:rsidP="00000000" w:rsidRDefault="00000000" w:rsidRPr="00000000" w14:paraId="00000150">
      <w:pPr>
        <w:ind w:left="0" w:firstLine="0"/>
        <w:jc w:val="both"/>
        <w:rPr>
          <w:rFonts w:ascii="Exo 2" w:cs="Exo 2" w:eastAsia="Exo 2" w:hAnsi="Exo 2"/>
        </w:rPr>
      </w:pPr>
      <w:r w:rsidDel="00000000" w:rsidR="00000000" w:rsidRPr="00000000">
        <w:rPr>
          <w:rtl w:val="0"/>
        </w:rPr>
      </w:r>
    </w:p>
    <w:bookmarkStart w:colFirst="0" w:colLast="0" w:name="yf9f92xojoa6" w:id="3"/>
    <w:bookmarkEnd w:id="3"/>
    <w:p w:rsidR="00000000" w:rsidDel="00000000" w:rsidP="00000000" w:rsidRDefault="00000000" w:rsidRPr="00000000" w14:paraId="00000151">
      <w:pPr>
        <w:pStyle w:val="Heading1"/>
        <w:ind w:firstLine="850.3937007874016"/>
        <w:jc w:val="both"/>
        <w:rPr>
          <w:rFonts w:ascii="Exo 2" w:cs="Exo 2" w:eastAsia="Exo 2" w:hAnsi="Exo 2"/>
          <w:b w:val="1"/>
          <w:sz w:val="28"/>
          <w:szCs w:val="28"/>
        </w:rPr>
      </w:pPr>
      <w:bookmarkStart w:colFirst="0" w:colLast="0" w:name="_2ggzykj0duc7" w:id="4"/>
      <w:bookmarkEnd w:id="4"/>
      <w:r w:rsidDel="00000000" w:rsidR="00000000" w:rsidRPr="00000000">
        <w:rPr>
          <w:rFonts w:ascii="Exo 2" w:cs="Exo 2" w:eastAsia="Exo 2" w:hAnsi="Exo 2"/>
          <w:b w:val="1"/>
          <w:sz w:val="28"/>
          <w:szCs w:val="28"/>
          <w:rtl w:val="0"/>
        </w:rPr>
        <w:t xml:space="preserve">Джеффри</w:t>
      </w:r>
    </w:p>
    <w:p w:rsidR="00000000" w:rsidDel="00000000" w:rsidP="00000000" w:rsidRDefault="00000000" w:rsidRPr="00000000" w14:paraId="00000152">
      <w:pPr>
        <w:ind w:firstLine="850.3937007874016"/>
        <w:jc w:val="both"/>
        <w:rPr>
          <w:rFonts w:ascii="Exo 2" w:cs="Exo 2" w:eastAsia="Exo 2" w:hAnsi="Exo 2"/>
        </w:rPr>
      </w:pPr>
      <w:r w:rsidDel="00000000" w:rsidR="00000000" w:rsidRPr="00000000">
        <w:rPr>
          <w:rFonts w:ascii="Exo 2" w:cs="Exo 2" w:eastAsia="Exo 2" w:hAnsi="Exo 2"/>
          <w:b w:val="1"/>
          <w:i w:val="1"/>
          <w:rtl w:val="0"/>
        </w:rPr>
        <w:t xml:space="preserve">Локация 1. Туалет (в Фойе).</w:t>
      </w:r>
      <w:r w:rsidDel="00000000" w:rsidR="00000000" w:rsidRPr="00000000">
        <w:rPr>
          <w:rFonts w:ascii="Exo 2" w:cs="Exo 2" w:eastAsia="Exo 2" w:hAnsi="Exo 2"/>
          <w:rtl w:val="0"/>
        </w:rPr>
        <w:t xml:space="preserve"> После сцены с выталкиванием персонажа, и показом того, как он падает на пол, Джеф несколько секунд просто лежит. Затем он медленно поднимается, осматривается по сторонам. После чего появляется его мысле-реплика.</w:t>
      </w:r>
    </w:p>
    <w:p w:rsidR="00000000" w:rsidDel="00000000" w:rsidP="00000000" w:rsidRDefault="00000000" w:rsidRPr="00000000" w14:paraId="00000153">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Я…</w:t>
      </w:r>
    </w:p>
    <w:p w:rsidR="00000000" w:rsidDel="00000000" w:rsidP="00000000" w:rsidRDefault="00000000" w:rsidRPr="00000000" w14:paraId="00000154">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Джеф делает несколько шагов в разные стороны, осматривает комнату. Затем его мысле-реплика</w:t>
      </w:r>
    </w:p>
    <w:p w:rsidR="00000000" w:rsidDel="00000000" w:rsidP="00000000" w:rsidRDefault="00000000" w:rsidRPr="00000000" w14:paraId="00000155">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Этого…</w:t>
      </w:r>
    </w:p>
    <w:p w:rsidR="00000000" w:rsidDel="00000000" w:rsidP="00000000" w:rsidRDefault="00000000" w:rsidRPr="00000000" w14:paraId="00000156">
      <w:pPr>
        <w:ind w:firstLine="850.3937007874016"/>
        <w:jc w:val="both"/>
        <w:rPr>
          <w:rFonts w:ascii="Exo 2" w:cs="Exo 2" w:eastAsia="Exo 2" w:hAnsi="Exo 2"/>
        </w:rPr>
      </w:pPr>
      <w:r w:rsidDel="00000000" w:rsidR="00000000" w:rsidRPr="00000000">
        <w:rPr>
          <w:rFonts w:ascii="Exo 2" w:cs="Exo 2" w:eastAsia="Exo 2" w:hAnsi="Exo 2"/>
          <w:rtl w:val="0"/>
        </w:rPr>
        <w:t xml:space="preserve">&lt;nl&gt;Это невозможно.</w:t>
      </w:r>
    </w:p>
    <w:p w:rsidR="00000000" w:rsidDel="00000000" w:rsidP="00000000" w:rsidRDefault="00000000" w:rsidRPr="00000000" w14:paraId="00000157">
      <w:pPr>
        <w:ind w:firstLine="850.3937007874016"/>
        <w:jc w:val="both"/>
        <w:rPr>
          <w:rFonts w:ascii="Exo 2" w:cs="Exo 2" w:eastAsia="Exo 2" w:hAnsi="Exo 2"/>
        </w:rPr>
      </w:pPr>
      <w:r w:rsidDel="00000000" w:rsidR="00000000" w:rsidRPr="00000000">
        <w:rPr>
          <w:rFonts w:ascii="Exo 2" w:cs="Exo 2" w:eastAsia="Exo 2" w:hAnsi="Exo 2"/>
          <w:rtl w:val="0"/>
        </w:rPr>
        <w:t xml:space="preserve">&lt;nl&gt;Руки в порядке. Всё цело и восстановилось.</w:t>
      </w:r>
    </w:p>
    <w:p w:rsidR="00000000" w:rsidDel="00000000" w:rsidP="00000000" w:rsidRDefault="00000000" w:rsidRPr="00000000" w14:paraId="00000158">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делает ещё несколько шагов по комнате. Затем продолжает мысле-реплика.</w:t>
      </w:r>
    </w:p>
    <w:p w:rsidR="00000000" w:rsidDel="00000000" w:rsidP="00000000" w:rsidRDefault="00000000" w:rsidRPr="00000000" w14:paraId="00000159">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точно не умер. Это ведь не может быть смерть.</w:t>
      </w:r>
    </w:p>
    <w:p w:rsidR="00000000" w:rsidDel="00000000" w:rsidP="00000000" w:rsidRDefault="00000000" w:rsidRPr="00000000" w14:paraId="0000015A">
      <w:pPr>
        <w:ind w:firstLine="850.3937007874016"/>
        <w:jc w:val="both"/>
        <w:rPr>
          <w:rFonts w:ascii="Exo 2" w:cs="Exo 2" w:eastAsia="Exo 2" w:hAnsi="Exo 2"/>
        </w:rPr>
      </w:pPr>
      <w:r w:rsidDel="00000000" w:rsidR="00000000" w:rsidRPr="00000000">
        <w:rPr>
          <w:rFonts w:ascii="Exo 2" w:cs="Exo 2" w:eastAsia="Exo 2" w:hAnsi="Exo 2"/>
          <w:rtl w:val="0"/>
        </w:rPr>
        <w:t xml:space="preserve">&lt;nl&gt;Во имя всего, что здесь происходит?</w:t>
      </w:r>
    </w:p>
    <w:p w:rsidR="00000000" w:rsidDel="00000000" w:rsidP="00000000" w:rsidRDefault="00000000" w:rsidRPr="00000000" w14:paraId="0000015B">
      <w:pPr>
        <w:ind w:firstLine="850.3937007874016"/>
        <w:jc w:val="both"/>
        <w:rPr>
          <w:rFonts w:ascii="Exo 2" w:cs="Exo 2" w:eastAsia="Exo 2" w:hAnsi="Exo 2"/>
        </w:rPr>
      </w:pPr>
      <w:r w:rsidDel="00000000" w:rsidR="00000000" w:rsidRPr="00000000">
        <w:rPr>
          <w:rFonts w:ascii="Exo 2" w:cs="Exo 2" w:eastAsia="Exo 2" w:hAnsi="Exo 2"/>
          <w:rtl w:val="0"/>
        </w:rPr>
        <w:t xml:space="preserve">&lt;nl&gt;Ещё и в дряни этой весь.</w:t>
      </w:r>
    </w:p>
    <w:p w:rsidR="00000000" w:rsidDel="00000000" w:rsidP="00000000" w:rsidRDefault="00000000" w:rsidRPr="00000000" w14:paraId="0000015C">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игроку даётся свобода передвижения.</w:t>
      </w:r>
    </w:p>
    <w:p w:rsidR="00000000" w:rsidDel="00000000" w:rsidP="00000000" w:rsidRDefault="00000000" w:rsidRPr="00000000" w14:paraId="0000015D">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15E">
      <w:pPr>
        <w:ind w:firstLine="850.3937007874016"/>
        <w:jc w:val="both"/>
        <w:rPr>
          <w:rFonts w:ascii="Exo 2" w:cs="Exo 2" w:eastAsia="Exo 2" w:hAnsi="Exo 2"/>
        </w:rPr>
      </w:pPr>
      <w:r w:rsidDel="00000000" w:rsidR="00000000" w:rsidRPr="00000000">
        <w:rPr>
          <w:rFonts w:ascii="Exo 2" w:cs="Exo 2" w:eastAsia="Exo 2" w:hAnsi="Exo 2"/>
          <w:b w:val="1"/>
          <w:i w:val="1"/>
          <w:rtl w:val="0"/>
        </w:rPr>
        <w:t xml:space="preserve">Локация 2. Фойе. </w:t>
      </w:r>
      <w:r w:rsidDel="00000000" w:rsidR="00000000" w:rsidRPr="00000000">
        <w:rPr>
          <w:rFonts w:ascii="Exo 2" w:cs="Exo 2" w:eastAsia="Exo 2" w:hAnsi="Exo 2"/>
          <w:rtl w:val="0"/>
        </w:rPr>
        <w:t xml:space="preserve">В любом случае игрок выходит в фойе. В случае с </w:t>
      </w:r>
      <w:r w:rsidDel="00000000" w:rsidR="00000000" w:rsidRPr="00000000">
        <w:rPr>
          <w:rFonts w:ascii="Exo 2" w:cs="Exo 2" w:eastAsia="Exo 2" w:hAnsi="Exo 2"/>
          <w:b w:val="1"/>
          <w:rtl w:val="0"/>
        </w:rPr>
        <w:t xml:space="preserve">Джефом </w:t>
      </w:r>
      <w:r w:rsidDel="00000000" w:rsidR="00000000" w:rsidRPr="00000000">
        <w:rPr>
          <w:rFonts w:ascii="Exo 2" w:cs="Exo 2" w:eastAsia="Exo 2" w:hAnsi="Exo 2"/>
          <w:rtl w:val="0"/>
        </w:rPr>
        <w:t xml:space="preserve">остальные персонажи расположены следующим образом:</w:t>
      </w:r>
    </w:p>
    <w:p w:rsidR="00000000" w:rsidDel="00000000" w:rsidP="00000000" w:rsidRDefault="00000000" w:rsidRPr="00000000" w14:paraId="0000015F">
      <w:pPr>
        <w:numPr>
          <w:ilvl w:val="0"/>
          <w:numId w:val="7"/>
        </w:numPr>
        <w:ind w:left="1440" w:hanging="360"/>
        <w:jc w:val="both"/>
        <w:rPr>
          <w:rFonts w:ascii="Exo 2" w:cs="Exo 2" w:eastAsia="Exo 2" w:hAnsi="Exo 2"/>
          <w:u w:val="none"/>
        </w:rPr>
      </w:pPr>
      <w:r w:rsidDel="00000000" w:rsidR="00000000" w:rsidRPr="00000000">
        <w:rPr>
          <w:rFonts w:ascii="Exo 2" w:cs="Exo 2" w:eastAsia="Exo 2" w:hAnsi="Exo 2"/>
          <w:rtl w:val="0"/>
        </w:rPr>
        <w:t xml:space="preserve">Селена – Ошеломленная, сидит на диване (как в сценарии Криса)</w:t>
      </w:r>
    </w:p>
    <w:p w:rsidR="00000000" w:rsidDel="00000000" w:rsidP="00000000" w:rsidRDefault="00000000" w:rsidRPr="00000000" w14:paraId="00000160">
      <w:pPr>
        <w:numPr>
          <w:ilvl w:val="0"/>
          <w:numId w:val="7"/>
        </w:numPr>
        <w:ind w:left="1440" w:hanging="360"/>
        <w:jc w:val="both"/>
        <w:rPr>
          <w:rFonts w:ascii="Exo 2" w:cs="Exo 2" w:eastAsia="Exo 2" w:hAnsi="Exo 2"/>
          <w:u w:val="none"/>
        </w:rPr>
      </w:pPr>
      <w:r w:rsidDel="00000000" w:rsidR="00000000" w:rsidRPr="00000000">
        <w:rPr>
          <w:rFonts w:ascii="Exo 2" w:cs="Exo 2" w:eastAsia="Exo 2" w:hAnsi="Exo 2"/>
          <w:rtl w:val="0"/>
        </w:rPr>
        <w:t xml:space="preserve">Кларисса – стоит возле неё, старается утешить.</w:t>
      </w:r>
    </w:p>
    <w:p w:rsidR="00000000" w:rsidDel="00000000" w:rsidP="00000000" w:rsidRDefault="00000000" w:rsidRPr="00000000" w14:paraId="00000161">
      <w:pPr>
        <w:numPr>
          <w:ilvl w:val="0"/>
          <w:numId w:val="7"/>
        </w:numPr>
        <w:ind w:left="1440" w:hanging="360"/>
        <w:jc w:val="both"/>
        <w:rPr>
          <w:rFonts w:ascii="Exo 2" w:cs="Exo 2" w:eastAsia="Exo 2" w:hAnsi="Exo 2"/>
          <w:u w:val="none"/>
        </w:rPr>
      </w:pPr>
      <w:r w:rsidDel="00000000" w:rsidR="00000000" w:rsidRPr="00000000">
        <w:rPr>
          <w:rFonts w:ascii="Exo 2" w:cs="Exo 2" w:eastAsia="Exo 2" w:hAnsi="Exo 2"/>
          <w:rtl w:val="0"/>
        </w:rPr>
        <w:t xml:space="preserve">Крис – лежит возле барной стойки на втором этаже, мертвецки пьян. (</w:t>
      </w:r>
      <w:r w:rsidDel="00000000" w:rsidR="00000000" w:rsidRPr="00000000">
        <w:rPr>
          <w:rFonts w:ascii="Exo 2" w:cs="Exo 2" w:eastAsia="Exo 2" w:hAnsi="Exo 2"/>
          <w:b w:val="1"/>
          <w:rtl w:val="0"/>
        </w:rPr>
        <w:t xml:space="preserve">Важно! </w:t>
      </w:r>
      <w:r w:rsidDel="00000000" w:rsidR="00000000" w:rsidRPr="00000000">
        <w:rPr>
          <w:rFonts w:ascii="Exo 2" w:cs="Exo 2" w:eastAsia="Exo 2" w:hAnsi="Exo 2"/>
          <w:rtl w:val="0"/>
        </w:rPr>
        <w:t xml:space="preserve">Нужно добавить возле него упавший барный стул, с которого он и упал)</w:t>
      </w:r>
    </w:p>
    <w:p w:rsidR="00000000" w:rsidDel="00000000" w:rsidP="00000000" w:rsidRDefault="00000000" w:rsidRPr="00000000" w14:paraId="00000162">
      <w:pPr>
        <w:ind w:left="0" w:firstLine="0"/>
        <w:jc w:val="both"/>
        <w:rPr>
          <w:rFonts w:ascii="Exo 2" w:cs="Exo 2" w:eastAsia="Exo 2" w:hAnsi="Exo 2"/>
        </w:rPr>
      </w:pPr>
      <w:r w:rsidDel="00000000" w:rsidR="00000000" w:rsidRPr="00000000">
        <w:rPr>
          <w:rtl w:val="0"/>
        </w:rPr>
      </w:r>
    </w:p>
    <w:p w:rsidR="00000000" w:rsidDel="00000000" w:rsidP="00000000" w:rsidRDefault="00000000" w:rsidRPr="00000000" w14:paraId="00000163">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того, как игрок выйдет в фойе появляется мысле-реплика Джефа.</w:t>
      </w:r>
    </w:p>
    <w:p w:rsidR="00000000" w:rsidDel="00000000" w:rsidP="00000000" w:rsidRDefault="00000000" w:rsidRPr="00000000" w14:paraId="00000164">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Значит, я снова в фойе. Учитывая, что загробного мира нет, похоже, я действительно ожил. Но как?</w:t>
      </w:r>
    </w:p>
    <w:p w:rsidR="00000000" w:rsidDel="00000000" w:rsidP="00000000" w:rsidRDefault="00000000" w:rsidRPr="00000000" w14:paraId="00000165">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две секунды без реплик, Джеф что-то обдумывает. Затем мысле-реплика.</w:t>
      </w:r>
    </w:p>
    <w:p w:rsidR="00000000" w:rsidDel="00000000" w:rsidP="00000000" w:rsidRDefault="00000000" w:rsidRPr="00000000" w14:paraId="00000166">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Говард. Ты ведь тоже воскрес? </w:t>
      </w:r>
    </w:p>
    <w:p w:rsidR="00000000" w:rsidDel="00000000" w:rsidP="00000000" w:rsidRDefault="00000000" w:rsidRPr="00000000" w14:paraId="00000167">
      <w:pPr>
        <w:ind w:firstLine="850.3937007874016"/>
        <w:jc w:val="both"/>
        <w:rPr>
          <w:rFonts w:ascii="Exo 2" w:cs="Exo 2" w:eastAsia="Exo 2" w:hAnsi="Exo 2"/>
        </w:rPr>
      </w:pPr>
      <w:r w:rsidDel="00000000" w:rsidR="00000000" w:rsidRPr="00000000">
        <w:rPr>
          <w:rFonts w:ascii="Exo 2" w:cs="Exo 2" w:eastAsia="Exo 2" w:hAnsi="Exo 2"/>
          <w:rtl w:val="0"/>
        </w:rPr>
        <w:t xml:space="preserve">Затем ещё две секунды без реплик. Джеф осматривается по сторонам. После чего его мысле-реплика.</w:t>
      </w:r>
    </w:p>
    <w:p w:rsidR="00000000" w:rsidDel="00000000" w:rsidP="00000000" w:rsidRDefault="00000000" w:rsidRPr="00000000" w14:paraId="00000168">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Нет, маловероятно. Он бы уже прибежал. </w:t>
      </w:r>
    </w:p>
    <w:p w:rsidR="00000000" w:rsidDel="00000000" w:rsidP="00000000" w:rsidRDefault="00000000" w:rsidRPr="00000000" w14:paraId="00000169">
      <w:pPr>
        <w:ind w:firstLine="850.3937007874016"/>
        <w:jc w:val="both"/>
        <w:rPr>
          <w:rFonts w:ascii="Exo 2" w:cs="Exo 2" w:eastAsia="Exo 2" w:hAnsi="Exo 2"/>
        </w:rPr>
      </w:pPr>
      <w:r w:rsidDel="00000000" w:rsidR="00000000" w:rsidRPr="00000000">
        <w:rPr>
          <w:rFonts w:ascii="Exo 2" w:cs="Exo 2" w:eastAsia="Exo 2" w:hAnsi="Exo 2"/>
          <w:rtl w:val="0"/>
        </w:rPr>
        <w:t xml:space="preserve">&lt;nl&gt;Какое же я ничтожество! </w:t>
      </w:r>
    </w:p>
    <w:p w:rsidR="00000000" w:rsidDel="00000000" w:rsidP="00000000" w:rsidRDefault="00000000" w:rsidRPr="00000000" w14:paraId="0000016A">
      <w:pPr>
        <w:ind w:firstLine="850.3937007874016"/>
        <w:jc w:val="both"/>
        <w:rPr>
          <w:rFonts w:ascii="Exo 2" w:cs="Exo 2" w:eastAsia="Exo 2" w:hAnsi="Exo 2"/>
        </w:rPr>
      </w:pPr>
      <w:r w:rsidDel="00000000" w:rsidR="00000000" w:rsidRPr="00000000">
        <w:rPr>
          <w:rFonts w:ascii="Exo 2" w:cs="Exo 2" w:eastAsia="Exo 2" w:hAnsi="Exo 2"/>
          <w:rtl w:val="0"/>
        </w:rPr>
        <w:t xml:space="preserve">&lt;nl&gt;Дегенерат без мозгов. Никого не уберёг.</w:t>
      </w:r>
    </w:p>
    <w:p w:rsidR="00000000" w:rsidDel="00000000" w:rsidP="00000000" w:rsidRDefault="00000000" w:rsidRPr="00000000" w14:paraId="0000016B">
      <w:pPr>
        <w:ind w:firstLine="850.3937007874016"/>
        <w:jc w:val="both"/>
        <w:rPr>
          <w:rFonts w:ascii="Exo 2" w:cs="Exo 2" w:eastAsia="Exo 2" w:hAnsi="Exo 2"/>
        </w:rPr>
      </w:pPr>
      <w:r w:rsidDel="00000000" w:rsidR="00000000" w:rsidRPr="00000000">
        <w:rPr>
          <w:rFonts w:ascii="Exo 2" w:cs="Exo 2" w:eastAsia="Exo 2" w:hAnsi="Exo 2"/>
          <w:rtl w:val="0"/>
        </w:rPr>
        <w:t xml:space="preserve">Затем Джеф делает глубокий вдох-выдох (соответствующий ЗВУК), после чего мысле-реплика.</w:t>
      </w:r>
    </w:p>
    <w:p w:rsidR="00000000" w:rsidDel="00000000" w:rsidP="00000000" w:rsidRDefault="00000000" w:rsidRPr="00000000" w14:paraId="0000016C">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Спокойно. Нужно двигаться дальше. Есть шанс, что я найду его.</w:t>
      </w:r>
    </w:p>
    <w:p w:rsidR="00000000" w:rsidDel="00000000" w:rsidP="00000000" w:rsidRDefault="00000000" w:rsidRPr="00000000" w14:paraId="0000016D">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16E">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этого Игроку даётся свобода перемещения. Он может либо сразу </w:t>
      </w:r>
      <w:hyperlink w:anchor="w29rm8k2pgr7">
        <w:r w:rsidDel="00000000" w:rsidR="00000000" w:rsidRPr="00000000">
          <w:rPr>
            <w:rFonts w:ascii="Exo 2" w:cs="Exo 2" w:eastAsia="Exo 2" w:hAnsi="Exo 2"/>
            <w:color w:val="1155cc"/>
            <w:u w:val="single"/>
            <w:rtl w:val="0"/>
          </w:rPr>
          <w:t xml:space="preserve">отправиться к аналою и затем лифту</w:t>
        </w:r>
      </w:hyperlink>
      <w:r w:rsidDel="00000000" w:rsidR="00000000" w:rsidRPr="00000000">
        <w:rPr>
          <w:rFonts w:ascii="Exo 2" w:cs="Exo 2" w:eastAsia="Exo 2" w:hAnsi="Exo 2"/>
          <w:rtl w:val="0"/>
        </w:rPr>
        <w:t xml:space="preserve">, либо изучить Фойе, поговорить с персонажами. </w:t>
      </w:r>
    </w:p>
    <w:p w:rsidR="00000000" w:rsidDel="00000000" w:rsidP="00000000" w:rsidRDefault="00000000" w:rsidRPr="00000000" w14:paraId="0000016F">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170">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Кларисса –</w:t>
      </w:r>
      <w:r w:rsidDel="00000000" w:rsidR="00000000" w:rsidRPr="00000000">
        <w:rPr>
          <w:rFonts w:ascii="Exo 2" w:cs="Exo 2" w:eastAsia="Exo 2" w:hAnsi="Exo 2"/>
          <w:rtl w:val="0"/>
        </w:rPr>
        <w:t xml:space="preserve"> находится возле дивана, старается успокоить Селену.</w:t>
      </w:r>
    </w:p>
    <w:p w:rsidR="00000000" w:rsidDel="00000000" w:rsidP="00000000" w:rsidRDefault="00000000" w:rsidRPr="00000000" w14:paraId="00000171">
      <w:pPr>
        <w:ind w:firstLine="850.3937007874016"/>
        <w:jc w:val="both"/>
        <w:rPr>
          <w:rFonts w:ascii="Exo 2" w:cs="Exo 2" w:eastAsia="Exo 2" w:hAnsi="Exo 2"/>
        </w:rPr>
      </w:pPr>
      <w:r w:rsidDel="00000000" w:rsidR="00000000" w:rsidRPr="00000000">
        <w:rPr>
          <w:rFonts w:ascii="Exo 2" w:cs="Exo 2" w:eastAsia="Exo 2" w:hAnsi="Exo 2"/>
          <w:rtl w:val="0"/>
        </w:rPr>
        <w:t xml:space="preserve">Действующие лица:</w:t>
      </w:r>
    </w:p>
    <w:p w:rsidR="00000000" w:rsidDel="00000000" w:rsidP="00000000" w:rsidRDefault="00000000" w:rsidRPr="00000000" w14:paraId="00000172">
      <w:pPr>
        <w:ind w:firstLine="850.3937007874016"/>
        <w:jc w:val="both"/>
        <w:rPr>
          <w:rFonts w:ascii="Exo 2" w:cs="Exo 2" w:eastAsia="Exo 2" w:hAnsi="Exo 2"/>
        </w:rPr>
      </w:pPr>
      <w:r w:rsidDel="00000000" w:rsidR="00000000" w:rsidRPr="00000000">
        <w:rPr>
          <w:rFonts w:ascii="Exo 2" w:cs="Exo 2" w:eastAsia="Exo 2" w:hAnsi="Exo 2"/>
          <w:rtl w:val="0"/>
        </w:rPr>
        <w:t xml:space="preserve">Джеф (Дж:), Кларисса (Клр:), Селена (Сел:)</w:t>
      </w:r>
    </w:p>
    <w:p w:rsidR="00000000" w:rsidDel="00000000" w:rsidP="00000000" w:rsidRDefault="00000000" w:rsidRPr="00000000" w14:paraId="00000173">
      <w:pPr>
        <w:ind w:firstLine="850.3937007874016"/>
        <w:jc w:val="both"/>
        <w:rPr>
          <w:rFonts w:ascii="Exo 2" w:cs="Exo 2" w:eastAsia="Exo 2" w:hAnsi="Exo 2"/>
        </w:rPr>
      </w:pPr>
      <w:r w:rsidDel="00000000" w:rsidR="00000000" w:rsidRPr="00000000">
        <w:rPr>
          <w:rtl w:val="0"/>
        </w:rPr>
      </w:r>
    </w:p>
    <w:tbl>
      <w:tblPr>
        <w:tblStyle w:val="Table3"/>
        <w:tblW w:w="11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8610"/>
        <w:tblGridChange w:id="0">
          <w:tblGrid>
            <w:gridCol w:w="2715"/>
            <w:gridCol w:w="8610"/>
          </w:tblGrid>
        </w:tblGridChange>
      </w:tblGrid>
      <w:tr>
        <w:trPr>
          <w:cantSplit w:val="0"/>
          <w:tblHeader w:val="1"/>
        </w:trPr>
        <w:tc>
          <w:tcPr/>
          <w:p w:rsidR="00000000" w:rsidDel="00000000" w:rsidP="00000000" w:rsidRDefault="00000000" w:rsidRPr="00000000" w14:paraId="00000174">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Условие</w:t>
            </w:r>
          </w:p>
        </w:tc>
        <w:tc>
          <w:tcPr/>
          <w:p w:rsidR="00000000" w:rsidDel="00000000" w:rsidP="00000000" w:rsidRDefault="00000000" w:rsidRPr="00000000" w14:paraId="00000175">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Реплика</w:t>
            </w:r>
          </w:p>
        </w:tc>
      </w:tr>
      <w:tr>
        <w:trPr>
          <w:cantSplit w:val="0"/>
          <w:trHeight w:val="420" w:hRule="atLeast"/>
          <w:tblHeader w:val="0"/>
        </w:trPr>
        <w:tc>
          <w:tcPr>
            <w:vMerge w:val="restart"/>
          </w:tcPr>
          <w:p w:rsidR="00000000" w:rsidDel="00000000" w:rsidP="00000000" w:rsidRDefault="00000000" w:rsidRPr="00000000" w14:paraId="0000017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Первое взаимодействие</w:t>
            </w:r>
          </w:p>
        </w:tc>
        <w:tc>
          <w:tcPr>
            <w:vMerge w:val="restart"/>
          </w:tcPr>
          <w:p w:rsidR="00000000" w:rsidDel="00000000" w:rsidP="00000000" w:rsidRDefault="00000000" w:rsidRPr="00000000" w14:paraId="0000017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Эй! Да это же наш доктор!</w:t>
            </w:r>
          </w:p>
          <w:p w:rsidR="00000000" w:rsidDel="00000000" w:rsidP="00000000" w:rsidRDefault="00000000" w:rsidRPr="00000000" w14:paraId="0000017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рада, что ты выжил.</w:t>
            </w:r>
          </w:p>
          <w:p w:rsidR="00000000" w:rsidDel="00000000" w:rsidP="00000000" w:rsidRDefault="00000000" w:rsidRPr="00000000" w14:paraId="0000017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Эм, да. Конечно. Здравствуй.</w:t>
            </w:r>
          </w:p>
          <w:p w:rsidR="00000000" w:rsidDel="00000000" w:rsidP="00000000" w:rsidRDefault="00000000" w:rsidRPr="00000000" w14:paraId="0000017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&lt;nl&gt;Кларисса, так?</w:t>
            </w:r>
          </w:p>
          <w:p w:rsidR="00000000" w:rsidDel="00000000" w:rsidP="00000000" w:rsidRDefault="00000000" w:rsidRPr="00000000" w14:paraId="0000017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&lt;nl&gt;Скажите, вы не видели тут </w:t>
            </w:r>
            <w:r w:rsidDel="00000000" w:rsidR="00000000" w:rsidRPr="00000000">
              <w:rPr>
                <w:rFonts w:ascii="Exo 2" w:cs="Exo 2" w:eastAsia="Exo 2" w:hAnsi="Exo 2"/>
                <w:b w:val="1"/>
                <w:color w:val="ff0000"/>
                <w:rtl w:val="0"/>
              </w:rPr>
              <w:t xml:space="preserve">собаку</w:t>
            </w:r>
            <w:r w:rsidDel="00000000" w:rsidR="00000000" w:rsidRPr="00000000">
              <w:rPr>
                <w:rFonts w:ascii="Exo 2" w:cs="Exo 2" w:eastAsia="Exo 2" w:hAnsi="Exo 2"/>
                <w:rtl w:val="0"/>
              </w:rPr>
              <w:t xml:space="preserve">?</w:t>
            </w:r>
          </w:p>
          <w:p w:rsidR="00000000" w:rsidDel="00000000" w:rsidP="00000000" w:rsidRDefault="00000000" w:rsidRPr="00000000" w14:paraId="0000017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Ой, давай лучше на “ты”. А то что, в самом деле.</w:t>
            </w:r>
          </w:p>
          <w:p w:rsidR="00000000" w:rsidDel="00000000" w:rsidP="00000000" w:rsidRDefault="00000000" w:rsidRPr="00000000" w14:paraId="0000017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Э-э, точно. Кларисса вы…ты видела здесь небольшую собаку?</w:t>
            </w:r>
          </w:p>
          <w:p w:rsidR="00000000" w:rsidDel="00000000" w:rsidP="00000000" w:rsidRDefault="00000000" w:rsidRPr="00000000" w14:paraId="0000017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Нет, прости. </w:t>
            </w:r>
          </w:p>
          <w:p w:rsidR="00000000" w:rsidDel="00000000" w:rsidP="00000000" w:rsidRDefault="00000000" w:rsidRPr="00000000" w14:paraId="0000017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&lt;nl&gt;Ты ведь про Говарда? Такой милый пёсик.</w:t>
            </w:r>
          </w:p>
          <w:p w:rsidR="00000000" w:rsidDel="00000000" w:rsidP="00000000" w:rsidRDefault="00000000" w:rsidRPr="00000000" w14:paraId="0000018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&lt;nl&gt;Жаль, что он пропал. Но я скажу, если он мне вдруг попадётся.</w:t>
            </w:r>
          </w:p>
          <w:p w:rsidR="00000000" w:rsidDel="00000000" w:rsidP="00000000" w:rsidRDefault="00000000" w:rsidRPr="00000000" w14:paraId="0000018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Кларисса осматривается по сторонам, стоя на месте, затем её мысле-реплика.</w:t>
            </w:r>
          </w:p>
          <w:p w:rsidR="00000000" w:rsidDel="00000000" w:rsidP="00000000" w:rsidRDefault="00000000" w:rsidRPr="00000000" w14:paraId="0000018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Скажи, а больше с тобой никого не было? Может, в той жуткой комнате?</w:t>
            </w:r>
          </w:p>
          <w:p w:rsidR="00000000" w:rsidDel="00000000" w:rsidP="00000000" w:rsidRDefault="00000000" w:rsidRPr="00000000" w14:paraId="0000018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Нет, только я.</w:t>
            </w:r>
          </w:p>
          <w:p w:rsidR="00000000" w:rsidDel="00000000" w:rsidP="00000000" w:rsidRDefault="00000000" w:rsidRPr="00000000" w14:paraId="0000018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Божечки, тогда  и от </w:t>
            </w:r>
            <w:r w:rsidDel="00000000" w:rsidR="00000000" w:rsidRPr="00000000">
              <w:rPr>
                <w:rFonts w:ascii="Exo 2" w:cs="Exo 2" w:eastAsia="Exo 2" w:hAnsi="Exo 2"/>
                <w:b w:val="1"/>
                <w:color w:val="ff0000"/>
                <w:rtl w:val="0"/>
              </w:rPr>
              <w:t xml:space="preserve">смерти</w:t>
            </w:r>
            <w:r w:rsidDel="00000000" w:rsidR="00000000" w:rsidRPr="00000000">
              <w:rPr>
                <w:rFonts w:ascii="Exo 2" w:cs="Exo 2" w:eastAsia="Exo 2" w:hAnsi="Exo 2"/>
                <w:rtl w:val="0"/>
              </w:rPr>
              <w:t xml:space="preserve">, похоже, только мы и спаслись. &lt;nl&gt;Если это можно назвать спасением. Но мы живы! А это главное. Можно и подумать над ситуацией.</w:t>
            </w:r>
          </w:p>
        </w:tc>
      </w:tr>
      <w:tr>
        <w:trPr>
          <w:cantSplit w:val="0"/>
          <w:trHeight w:val="326.99999999999994" w:hRule="atLeast"/>
          <w:tblHeader w:val="0"/>
        </w:trPr>
        <w:tc>
          <w:tcPr>
            <w:vMerge w:val="continue"/>
          </w:tcPr>
          <w:p w:rsidR="00000000" w:rsidDel="00000000" w:rsidP="00000000" w:rsidRDefault="00000000" w:rsidRPr="00000000" w14:paraId="00000185">
            <w:pPr>
              <w:widowControl w:val="0"/>
              <w:spacing w:line="240" w:lineRule="auto"/>
              <w:rPr>
                <w:rFonts w:ascii="Exo 2" w:cs="Exo 2" w:eastAsia="Exo 2" w:hAnsi="Exo 2"/>
              </w:rPr>
            </w:pPr>
            <w:r w:rsidDel="00000000" w:rsidR="00000000" w:rsidRPr="00000000">
              <w:rPr>
                <w:rtl w:val="0"/>
              </w:rPr>
            </w:r>
          </w:p>
        </w:tc>
        <w:tc>
          <w:tcPr>
            <w:vMerge w:val="continue"/>
          </w:tcPr>
          <w:p w:rsidR="00000000" w:rsidDel="00000000" w:rsidP="00000000" w:rsidRDefault="00000000" w:rsidRPr="00000000" w14:paraId="00000186">
            <w:pPr>
              <w:widowControl w:val="0"/>
              <w:spacing w:line="240" w:lineRule="auto"/>
              <w:rPr>
                <w:rFonts w:ascii="Exo 2" w:cs="Exo 2" w:eastAsia="Exo 2" w:hAnsi="Exo 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8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Старт</w:t>
            </w:r>
          </w:p>
        </w:tc>
        <w:tc>
          <w:tcPr/>
          <w:p w:rsidR="00000000" w:rsidDel="00000000" w:rsidP="00000000" w:rsidRDefault="00000000" w:rsidRPr="00000000" w14:paraId="0000018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Приятно снова тебя видеть.</w:t>
            </w:r>
          </w:p>
        </w:tc>
      </w:tr>
      <w:tr>
        <w:trPr>
          <w:cantSplit w:val="0"/>
          <w:trHeight w:val="420" w:hRule="atLeast"/>
          <w:tblHeader w:val="0"/>
        </w:trPr>
        <w:tc>
          <w:tcPr/>
          <w:p w:rsidR="00000000" w:rsidDel="00000000" w:rsidP="00000000" w:rsidRDefault="00000000" w:rsidRPr="00000000" w14:paraId="0000018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8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Какие будут вопросы?</w:t>
            </w:r>
          </w:p>
        </w:tc>
      </w:tr>
      <w:tr>
        <w:trPr>
          <w:cantSplit w:val="0"/>
          <w:trHeight w:val="420" w:hRule="atLeast"/>
          <w:tblHeader w:val="0"/>
        </w:trPr>
        <w:tc>
          <w:tcPr/>
          <w:p w:rsidR="00000000" w:rsidDel="00000000" w:rsidP="00000000" w:rsidRDefault="00000000" w:rsidRPr="00000000" w14:paraId="0000018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«Питомец»</w:t>
            </w:r>
          </w:p>
        </w:tc>
        <w:tc>
          <w:tcPr/>
          <w:p w:rsidR="00000000" w:rsidDel="00000000" w:rsidP="00000000" w:rsidRDefault="00000000" w:rsidRPr="00000000" w14:paraId="0000018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Ты точно не видела Говарда?</w:t>
            </w:r>
          </w:p>
          <w:p w:rsidR="00000000" w:rsidDel="00000000" w:rsidP="00000000" w:rsidRDefault="00000000" w:rsidRPr="00000000" w14:paraId="0000018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Нет, извини. Последний раз он был с тобой, ещё тогда. Потом мы с Крисом пошли в лифт, и начались все эти отвратительные штуки в </w:t>
            </w:r>
            <w:r w:rsidDel="00000000" w:rsidR="00000000" w:rsidRPr="00000000">
              <w:rPr>
                <w:rFonts w:ascii="Exo 2" w:cs="Exo 2" w:eastAsia="Exo 2" w:hAnsi="Exo 2"/>
                <w:b w:val="1"/>
                <w:color w:val="ff0000"/>
                <w:rtl w:val="0"/>
              </w:rPr>
              <w:t xml:space="preserve">отеле</w:t>
            </w:r>
            <w:r w:rsidDel="00000000" w:rsidR="00000000" w:rsidRPr="00000000">
              <w:rPr>
                <w:rFonts w:ascii="Exo 2" w:cs="Exo 2" w:eastAsia="Exo 2" w:hAnsi="Exo 2"/>
                <w:rtl w:val="0"/>
              </w:rPr>
              <w:t xml:space="preserve">.</w:t>
            </w:r>
          </w:p>
          <w:p w:rsidR="00000000" w:rsidDel="00000000" w:rsidP="00000000" w:rsidRDefault="00000000" w:rsidRPr="00000000" w14:paraId="0000018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мы его обязательно найдём!</w:t>
            </w:r>
          </w:p>
          <w:p w:rsidR="00000000" w:rsidDel="00000000" w:rsidP="00000000" w:rsidRDefault="00000000" w:rsidRPr="00000000" w14:paraId="0000018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Надеюсь на это.</w:t>
            </w:r>
          </w:p>
          <w:p w:rsidR="00000000" w:rsidDel="00000000" w:rsidP="00000000" w:rsidRDefault="00000000" w:rsidRPr="00000000" w14:paraId="0000019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91">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Клр: –Не переживай, собака точно отыщется.</w:t>
            </w:r>
          </w:p>
        </w:tc>
      </w:tr>
      <w:tr>
        <w:trPr>
          <w:cantSplit w:val="0"/>
          <w:trHeight w:val="420" w:hRule="atLeast"/>
          <w:tblHeader w:val="0"/>
        </w:trPr>
        <w:tc>
          <w:tcPr/>
          <w:p w:rsidR="00000000" w:rsidDel="00000000" w:rsidP="00000000" w:rsidRDefault="00000000" w:rsidRPr="00000000" w14:paraId="00000192">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9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Что хочешь узнать?</w:t>
            </w:r>
          </w:p>
        </w:tc>
      </w:tr>
      <w:tr>
        <w:trPr>
          <w:cantSplit w:val="0"/>
          <w:trHeight w:val="420" w:hRule="atLeast"/>
          <w:tblHeader w:val="0"/>
        </w:trPr>
        <w:tc>
          <w:tcPr/>
          <w:p w:rsidR="00000000" w:rsidDel="00000000" w:rsidP="00000000" w:rsidRDefault="00000000" w:rsidRPr="00000000" w14:paraId="0000019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«Смерть»</w:t>
            </w:r>
          </w:p>
        </w:tc>
        <w:tc>
          <w:tcPr/>
          <w:p w:rsidR="00000000" w:rsidDel="00000000" w:rsidP="00000000" w:rsidRDefault="00000000" w:rsidRPr="00000000" w14:paraId="0000019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Кто-то ещё выжил?</w:t>
            </w:r>
          </w:p>
          <w:p w:rsidR="00000000" w:rsidDel="00000000" w:rsidP="00000000" w:rsidRDefault="00000000" w:rsidRPr="00000000" w14:paraId="0000019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вижу ва…</w:t>
            </w:r>
            <w:r w:rsidDel="00000000" w:rsidR="00000000" w:rsidRPr="00000000">
              <w:rPr>
                <w:rFonts w:ascii="Exo 2" w:cs="Exo 2" w:eastAsia="Exo 2" w:hAnsi="Exo 2"/>
                <w:b w:val="1"/>
                <w:color w:val="ff0000"/>
                <w:rtl w:val="0"/>
              </w:rPr>
              <w:t xml:space="preserve">тебя</w:t>
            </w:r>
            <w:r w:rsidDel="00000000" w:rsidR="00000000" w:rsidRPr="00000000">
              <w:rPr>
                <w:rFonts w:ascii="Exo 2" w:cs="Exo 2" w:eastAsia="Exo 2" w:hAnsi="Exo 2"/>
                <w:rtl w:val="0"/>
              </w:rPr>
              <w:t xml:space="preserve">.</w:t>
            </w:r>
          </w:p>
          <w:p w:rsidR="00000000" w:rsidDel="00000000" w:rsidP="00000000" w:rsidRDefault="00000000" w:rsidRPr="00000000" w14:paraId="0000019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Джеф поворачивается к Селене на секунду, затем поворачивается к Клариссе и произносит.</w:t>
            </w:r>
          </w:p>
          <w:p w:rsidR="00000000" w:rsidDel="00000000" w:rsidP="00000000" w:rsidRDefault="00000000" w:rsidRPr="00000000" w14:paraId="0000019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И её.</w:t>
            </w:r>
          </w:p>
          <w:p w:rsidR="00000000" w:rsidDel="00000000" w:rsidP="00000000" w:rsidRDefault="00000000" w:rsidRPr="00000000" w14:paraId="00000199">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Клр: –Это </w:t>
            </w:r>
            <w:r w:rsidDel="00000000" w:rsidR="00000000" w:rsidRPr="00000000">
              <w:rPr>
                <w:rFonts w:ascii="Exo 2" w:cs="Exo 2" w:eastAsia="Exo 2" w:hAnsi="Exo 2"/>
                <w:b w:val="1"/>
                <w:color w:val="ff0000"/>
                <w:rtl w:val="0"/>
              </w:rPr>
              <w:t xml:space="preserve">Селена</w:t>
            </w:r>
            <w:r w:rsidDel="00000000" w:rsidR="00000000" w:rsidRPr="00000000">
              <w:rPr>
                <w:rFonts w:ascii="Exo 2" w:cs="Exo 2" w:eastAsia="Exo 2" w:hAnsi="Exo 2"/>
                <w:rtl w:val="0"/>
              </w:rPr>
              <w:t xml:space="preserve">. Странно, что ты её не запомнил. А наверху ещё </w:t>
            </w:r>
            <w:r w:rsidDel="00000000" w:rsidR="00000000" w:rsidRPr="00000000">
              <w:rPr>
                <w:rFonts w:ascii="Exo 2" w:cs="Exo 2" w:eastAsia="Exo 2" w:hAnsi="Exo 2"/>
                <w:b w:val="1"/>
                <w:color w:val="ff0000"/>
                <w:rtl w:val="0"/>
              </w:rPr>
              <w:t xml:space="preserve">Крис</w:t>
            </w:r>
            <w:r w:rsidDel="00000000" w:rsidR="00000000" w:rsidRPr="00000000">
              <w:rPr>
                <w:rFonts w:ascii="Exo 2" w:cs="Exo 2" w:eastAsia="Exo 2" w:hAnsi="Exo 2"/>
                <w:rtl w:val="0"/>
              </w:rPr>
              <w:t xml:space="preserve">. </w:t>
            </w:r>
          </w:p>
          <w:p w:rsidR="00000000" w:rsidDel="00000000" w:rsidP="00000000" w:rsidRDefault="00000000" w:rsidRPr="00000000" w14:paraId="0000019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&lt;nl&gt;Бедняга. Это место совсем плохо на него повлияло. Но ты и сам можешь сходить посмотреть.</w:t>
            </w:r>
          </w:p>
          <w:p w:rsidR="00000000" w:rsidDel="00000000" w:rsidP="00000000" w:rsidRDefault="00000000" w:rsidRPr="00000000" w14:paraId="0000019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Больше никого?</w:t>
            </w:r>
          </w:p>
          <w:p w:rsidR="00000000" w:rsidDel="00000000" w:rsidP="00000000" w:rsidRDefault="00000000" w:rsidRPr="00000000" w14:paraId="0000019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я пока других не встретила. Так что, похоже, действительно только мы и остались.</w:t>
            </w:r>
          </w:p>
          <w:p w:rsidR="00000000" w:rsidDel="00000000" w:rsidP="00000000" w:rsidRDefault="00000000" w:rsidRPr="00000000" w14:paraId="0000019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–Возможно, к лучшему. Меньше людей – меньше проблем.</w:t>
            </w:r>
          </w:p>
          <w:p w:rsidR="00000000" w:rsidDel="00000000" w:rsidP="00000000" w:rsidRDefault="00000000" w:rsidRPr="00000000" w14:paraId="0000019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нет! Чем нас больше, тем выше наши шансы выбраться. Может, к нам ещё кто-то присоединится.</w:t>
            </w:r>
          </w:p>
          <w:p w:rsidR="00000000" w:rsidDel="00000000" w:rsidP="00000000" w:rsidRDefault="00000000" w:rsidRPr="00000000" w14:paraId="0000019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Похвальный оптимизм. </w:t>
            </w:r>
          </w:p>
          <w:p w:rsidR="00000000" w:rsidDel="00000000" w:rsidP="00000000" w:rsidRDefault="00000000" w:rsidRPr="00000000" w14:paraId="000001A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&lt;nl&gt;Однако сначала нужно понять, что происходит.</w:t>
            </w:r>
          </w:p>
          <w:p w:rsidR="00000000" w:rsidDel="00000000" w:rsidP="00000000" w:rsidRDefault="00000000" w:rsidRPr="00000000" w14:paraId="000001A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A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–Ответы точно найдутся.</w:t>
            </w:r>
          </w:p>
        </w:tc>
      </w:tr>
      <w:tr>
        <w:trPr>
          <w:cantSplit w:val="0"/>
          <w:trHeight w:val="420" w:hRule="atLeast"/>
          <w:tblHeader w:val="0"/>
        </w:trPr>
        <w:tc>
          <w:tcPr/>
          <w:p w:rsidR="00000000" w:rsidDel="00000000" w:rsidP="00000000" w:rsidRDefault="00000000" w:rsidRPr="00000000" w14:paraId="000001A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A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Не стесняйся, спрашивай.</w:t>
            </w:r>
          </w:p>
        </w:tc>
      </w:tr>
      <w:tr>
        <w:trPr>
          <w:cantSplit w:val="0"/>
          <w:trHeight w:val="420" w:hRule="atLeast"/>
          <w:tblHeader w:val="0"/>
        </w:trPr>
        <w:tc>
          <w:tcPr/>
          <w:p w:rsidR="00000000" w:rsidDel="00000000" w:rsidP="00000000" w:rsidRDefault="00000000" w:rsidRPr="00000000" w14:paraId="000001A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«Отель»</w:t>
            </w:r>
          </w:p>
        </w:tc>
        <w:tc>
          <w:tcPr/>
          <w:p w:rsidR="00000000" w:rsidDel="00000000" w:rsidP="00000000" w:rsidRDefault="00000000" w:rsidRPr="00000000" w14:paraId="000001A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Зачем только я сюда пошёл?</w:t>
            </w:r>
          </w:p>
          <w:p w:rsidR="00000000" w:rsidDel="00000000" w:rsidP="00000000" w:rsidRDefault="00000000" w:rsidRPr="00000000" w14:paraId="000001A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это мы сейчас так говорим. А кто же тогда мог предположить, как оно всё обернётся.</w:t>
            </w:r>
          </w:p>
          <w:p w:rsidR="00000000" w:rsidDel="00000000" w:rsidP="00000000" w:rsidRDefault="00000000" w:rsidRPr="00000000" w14:paraId="000001A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w:t>
            </w:r>
          </w:p>
          <w:p w:rsidR="00000000" w:rsidDel="00000000" w:rsidP="00000000" w:rsidRDefault="00000000" w:rsidRPr="00000000" w14:paraId="000001A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&lt;nl&gt;Вы, конечно, сами за себя решаете. Но мне точно следовало подумать. Кретин.</w:t>
            </w:r>
          </w:p>
          <w:p w:rsidR="00000000" w:rsidDel="00000000" w:rsidP="00000000" w:rsidRDefault="00000000" w:rsidRPr="00000000" w14:paraId="000001A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зачем так о себе? Да, оказались мы в трудном положении, но ведь это не повод вешать нос!</w:t>
            </w:r>
          </w:p>
          <w:p w:rsidR="00000000" w:rsidDel="00000000" w:rsidP="00000000" w:rsidRDefault="00000000" w:rsidRPr="00000000" w14:paraId="000001A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&lt;nl&gt;Лучше скажи, что тебе удалось понять? Ты ведь доктор, как-никак. </w:t>
            </w:r>
            <w:r w:rsidDel="00000000" w:rsidR="00000000" w:rsidRPr="00000000">
              <w:rPr>
                <w:rFonts w:ascii="Exo 2" w:cs="Exo 2" w:eastAsia="Exo 2" w:hAnsi="Exo 2"/>
                <w:rtl w:val="0"/>
              </w:rPr>
              <w:t xml:space="preserve">Умный человек. Понял же что-то про отель.</w:t>
            </w:r>
            <w:r w:rsidDel="00000000" w:rsidR="00000000" w:rsidRPr="00000000">
              <w:rPr>
                <w:rtl w:val="0"/>
              </w:rPr>
            </w:r>
          </w:p>
          <w:p w:rsidR="00000000" w:rsidDel="00000000" w:rsidP="00000000" w:rsidRDefault="00000000" w:rsidRPr="00000000" w14:paraId="000001A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–Я бы поспорил. </w:t>
            </w:r>
          </w:p>
          <w:p w:rsidR="00000000" w:rsidDel="00000000" w:rsidP="00000000" w:rsidRDefault="00000000" w:rsidRPr="00000000" w14:paraId="000001A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про отель известно точно одно – здесь всё непредсказуемо.</w:t>
            </w:r>
          </w:p>
          <w:p w:rsidR="00000000" w:rsidDel="00000000" w:rsidP="00000000" w:rsidRDefault="00000000" w:rsidRPr="00000000" w14:paraId="000001A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&lt;nl&gt;Этажи меняются, предметы появляются из ниоткуда, происходят случайные события. Очень мало логики.</w:t>
            </w:r>
          </w:p>
          <w:p w:rsidR="00000000" w:rsidDel="00000000" w:rsidP="00000000" w:rsidRDefault="00000000" w:rsidRPr="00000000" w14:paraId="000001A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Божечки. Значит, всё это взаправду. Я видела себя без головы, и зал суда, и дом тоже свой. А ещё </w:t>
            </w:r>
            <w:r w:rsidDel="00000000" w:rsidR="00000000" w:rsidRPr="00000000">
              <w:rPr>
                <w:rFonts w:ascii="Exo 2" w:cs="Exo 2" w:eastAsia="Exo 2" w:hAnsi="Exo 2"/>
                <w:b w:val="1"/>
                <w:color w:val="ff0000"/>
                <w:rtl w:val="0"/>
              </w:rPr>
              <w:t xml:space="preserve">чудовища </w:t>
            </w:r>
            <w:r w:rsidDel="00000000" w:rsidR="00000000" w:rsidRPr="00000000">
              <w:rPr>
                <w:rFonts w:ascii="Exo 2" w:cs="Exo 2" w:eastAsia="Exo 2" w:hAnsi="Exo 2"/>
                <w:rtl w:val="0"/>
              </w:rPr>
              <w:t xml:space="preserve">разные. А это мерзкое и болючее воскрешение! Брррр.</w:t>
            </w:r>
          </w:p>
          <w:p w:rsidR="00000000" w:rsidDel="00000000" w:rsidP="00000000" w:rsidRDefault="00000000" w:rsidRPr="00000000" w14:paraId="000001B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–Да.</w:t>
            </w:r>
          </w:p>
          <w:p w:rsidR="00000000" w:rsidDel="00000000" w:rsidP="00000000" w:rsidRDefault="00000000" w:rsidRPr="00000000" w14:paraId="000001B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&lt;nl&gt;Вы…</w:t>
            </w:r>
          </w:p>
          <w:p w:rsidR="00000000" w:rsidDel="00000000" w:rsidP="00000000" w:rsidRDefault="00000000" w:rsidRPr="00000000" w14:paraId="000001B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смотрит две секунды на Джеффа, без реплик. Затем мысле-реплика Джефа.</w:t>
            </w:r>
          </w:p>
          <w:p w:rsidR="00000000" w:rsidDel="00000000" w:rsidP="00000000" w:rsidRDefault="00000000" w:rsidRPr="00000000" w14:paraId="000001B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Ты же и сама всё осознаёшь. Большего я сказать не могу.</w:t>
            </w:r>
          </w:p>
          <w:p w:rsidR="00000000" w:rsidDel="00000000" w:rsidP="00000000" w:rsidRDefault="00000000" w:rsidRPr="00000000" w14:paraId="000001B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–Жаль. Но, слава Богу, в фойе нам ничего не угрожает, и можно немного выдохнуть.</w:t>
            </w:r>
          </w:p>
          <w:p w:rsidR="00000000" w:rsidDel="00000000" w:rsidP="00000000" w:rsidRDefault="00000000" w:rsidRPr="00000000" w14:paraId="000001B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&lt;nl&gt;Кстати, в углу стоит стенд, там про историю этого городка.</w:t>
            </w:r>
          </w:p>
          <w:p w:rsidR="00000000" w:rsidDel="00000000" w:rsidP="00000000" w:rsidRDefault="00000000" w:rsidRPr="00000000" w14:paraId="000001B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это учту.</w:t>
            </w:r>
          </w:p>
          <w:p w:rsidR="00000000" w:rsidDel="00000000" w:rsidP="00000000" w:rsidRDefault="00000000" w:rsidRPr="00000000" w14:paraId="000001B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B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–Стенд по истории там, слева.</w:t>
            </w:r>
          </w:p>
        </w:tc>
      </w:tr>
      <w:tr>
        <w:trPr>
          <w:cantSplit w:val="0"/>
          <w:trHeight w:val="420" w:hRule="atLeast"/>
          <w:tblHeader w:val="0"/>
        </w:trPr>
        <w:tc>
          <w:tcPr/>
          <w:p w:rsidR="00000000" w:rsidDel="00000000" w:rsidP="00000000" w:rsidRDefault="00000000" w:rsidRPr="00000000" w14:paraId="000001B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B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Есть ещё что спросить?</w:t>
            </w:r>
          </w:p>
        </w:tc>
      </w:tr>
      <w:tr>
        <w:trPr>
          <w:cantSplit w:val="0"/>
          <w:trHeight w:val="420" w:hRule="atLeast"/>
          <w:tblHeader w:val="0"/>
        </w:trPr>
        <w:tc>
          <w:tcPr/>
          <w:p w:rsidR="00000000" w:rsidDel="00000000" w:rsidP="00000000" w:rsidRDefault="00000000" w:rsidRPr="00000000" w14:paraId="000001B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«Кларисса»</w:t>
            </w:r>
          </w:p>
        </w:tc>
        <w:tc>
          <w:tcPr/>
          <w:p w:rsidR="00000000" w:rsidDel="00000000" w:rsidP="00000000" w:rsidRDefault="00000000" w:rsidRPr="00000000" w14:paraId="000001B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Ты всегда такая позитивная?</w:t>
            </w:r>
          </w:p>
          <w:p w:rsidR="00000000" w:rsidDel="00000000" w:rsidP="00000000" w:rsidRDefault="00000000" w:rsidRPr="00000000" w14:paraId="000001B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–Конечно!</w:t>
            </w:r>
          </w:p>
          <w:p w:rsidR="00000000" w:rsidDel="00000000" w:rsidP="00000000" w:rsidRDefault="00000000" w:rsidRPr="00000000" w14:paraId="000001B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&lt;nl&gt;Ведь если грустить по чём зря, так и вся жизнь пройдёт мимо. Мало ли что в ней происходит! Например, ты не представляешь, сколько мороки было у меня с братьями и сестрами.</w:t>
            </w:r>
          </w:p>
          <w:p w:rsidR="00000000" w:rsidDel="00000000" w:rsidP="00000000" w:rsidRDefault="00000000" w:rsidRPr="00000000" w14:paraId="000001B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–По-твоему, происходящее в отеле похоже на семейную мелочь?</w:t>
            </w:r>
          </w:p>
          <w:p w:rsidR="00000000" w:rsidDel="00000000" w:rsidP="00000000" w:rsidRDefault="00000000" w:rsidRPr="00000000" w14:paraId="000001C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на секунду отворачивается от Джефа (смотрит направо), отводя глаза от неудобного вопроса. Затем поворачивается обратно и произносит.</w:t>
            </w:r>
          </w:p>
          <w:p w:rsidR="00000000" w:rsidDel="00000000" w:rsidP="00000000" w:rsidRDefault="00000000" w:rsidRPr="00000000" w14:paraId="000001C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–Н-ну, не совсем. </w:t>
            </w:r>
          </w:p>
          <w:p w:rsidR="00000000" w:rsidDel="00000000" w:rsidP="00000000" w:rsidRDefault="00000000" w:rsidRPr="00000000" w14:paraId="000001C2">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снова на секунду отворачивается, в этот раз налево. После чего поворачивается к Джефу и продолжает.</w:t>
            </w:r>
          </w:p>
          <w:p w:rsidR="00000000" w:rsidDel="00000000" w:rsidP="00000000" w:rsidRDefault="00000000" w:rsidRPr="00000000" w14:paraId="000001C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–Но даже тут всё не так плохо!</w:t>
            </w:r>
          </w:p>
          <w:p w:rsidR="00000000" w:rsidDel="00000000" w:rsidP="00000000" w:rsidRDefault="00000000" w:rsidRPr="00000000" w14:paraId="000001C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&lt;nl&gt;Мы живы каким-то чудом и страшилищ никаких нет.</w:t>
            </w:r>
          </w:p>
          <w:p w:rsidR="00000000" w:rsidDel="00000000" w:rsidP="00000000" w:rsidRDefault="00000000" w:rsidRPr="00000000" w14:paraId="000001C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ведь всем на занятиях так и говорю: «Никогда не сдавайтесь! Попытайтесь снова! У вас всё получится!»</w:t>
            </w:r>
          </w:p>
          <w:p w:rsidR="00000000" w:rsidDel="00000000" w:rsidP="00000000" w:rsidRDefault="00000000" w:rsidRPr="00000000" w14:paraId="000001C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&lt;nl&gt;Вот и мы должны этим советам следовать.</w:t>
            </w:r>
          </w:p>
          <w:p w:rsidR="00000000" w:rsidDel="00000000" w:rsidP="00000000" w:rsidRDefault="00000000" w:rsidRPr="00000000" w14:paraId="000001C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–Потрясающе.</w:t>
            </w:r>
          </w:p>
          <w:p w:rsidR="00000000" w:rsidDel="00000000" w:rsidP="00000000" w:rsidRDefault="00000000" w:rsidRPr="00000000" w14:paraId="000001C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не вдохновляет. </w:t>
            </w:r>
          </w:p>
          <w:p w:rsidR="00000000" w:rsidDel="00000000" w:rsidP="00000000" w:rsidRDefault="00000000" w:rsidRPr="00000000" w14:paraId="000001C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–Ничего! Это от шока у тебя.</w:t>
            </w:r>
          </w:p>
          <w:p w:rsidR="00000000" w:rsidDel="00000000" w:rsidP="00000000" w:rsidRDefault="00000000" w:rsidRPr="00000000" w14:paraId="000001C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C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–Главное – не сдаваться.</w:t>
            </w:r>
          </w:p>
        </w:tc>
      </w:tr>
      <w:tr>
        <w:trPr>
          <w:cantSplit w:val="0"/>
          <w:trHeight w:val="420" w:hRule="atLeast"/>
          <w:tblHeader w:val="0"/>
        </w:trPr>
        <w:tc>
          <w:tcPr/>
          <w:p w:rsidR="00000000" w:rsidDel="00000000" w:rsidP="00000000" w:rsidRDefault="00000000" w:rsidRPr="00000000" w14:paraId="000001C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C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 чём поговорим?</w:t>
            </w:r>
          </w:p>
        </w:tc>
      </w:tr>
      <w:tr>
        <w:trPr>
          <w:cantSplit w:val="0"/>
          <w:trHeight w:val="420" w:hRule="atLeast"/>
          <w:tblHeader w:val="0"/>
        </w:trPr>
        <w:tc>
          <w:tcPr/>
          <w:p w:rsidR="00000000" w:rsidDel="00000000" w:rsidP="00000000" w:rsidRDefault="00000000" w:rsidRPr="00000000" w14:paraId="000001C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«Селена»</w:t>
            </w:r>
          </w:p>
        </w:tc>
        <w:tc>
          <w:tcPr/>
          <w:p w:rsidR="00000000" w:rsidDel="00000000" w:rsidP="00000000" w:rsidRDefault="00000000" w:rsidRPr="00000000" w14:paraId="000001CF">
            <w:pPr>
              <w:widowControl w:val="0"/>
              <w:spacing w:line="240" w:lineRule="auto"/>
              <w:rPr>
                <w:rFonts w:ascii="Exo 2" w:cs="Exo 2" w:eastAsia="Exo 2" w:hAnsi="Exo 2"/>
              </w:rPr>
            </w:pPr>
            <w:r w:rsidDel="00000000" w:rsidR="00000000" w:rsidRPr="00000000">
              <w:rPr>
                <w:rFonts w:ascii="Exo 2" w:cs="Exo 2" w:eastAsia="Exo 2" w:hAnsi="Exo 2"/>
                <w:rtl w:val="0"/>
              </w:rPr>
              <w:t xml:space="preserve">Джеф на две секунды поворачивается к Селене, смотрит на неё. Затем разворачивается к Клариссе и произносит.</w:t>
            </w:r>
          </w:p>
          <w:p w:rsidR="00000000" w:rsidDel="00000000" w:rsidP="00000000" w:rsidRDefault="00000000" w:rsidRPr="00000000" w14:paraId="000001D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–Она была тут?</w:t>
            </w:r>
          </w:p>
          <w:p w:rsidR="00000000" w:rsidDel="00000000" w:rsidP="00000000" w:rsidRDefault="00000000" w:rsidRPr="00000000" w14:paraId="000001D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–Нет, я нашла её в том грязном туалете. Бедняжка просто лежала калачиком и что-то бормотала. </w:t>
            </w:r>
          </w:p>
          <w:p w:rsidR="00000000" w:rsidDel="00000000" w:rsidP="00000000" w:rsidRDefault="00000000" w:rsidRPr="00000000" w14:paraId="000001D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&lt;nl&gt;Хорошо, что мы в одном месте…вылезли. Иначе страшно подумать, что с ней случилось бы. </w:t>
            </w:r>
          </w:p>
          <w:p w:rsidR="00000000" w:rsidDel="00000000" w:rsidP="00000000" w:rsidRDefault="00000000" w:rsidRPr="00000000" w14:paraId="000001D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–Значит, та комната. Похоже на закономерность.</w:t>
            </w:r>
          </w:p>
          <w:p w:rsidR="00000000" w:rsidDel="00000000" w:rsidP="00000000" w:rsidRDefault="00000000" w:rsidRPr="00000000" w14:paraId="000001D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–Ты думаешь она как-то связана с нами?</w:t>
            </w:r>
          </w:p>
          <w:p w:rsidR="00000000" w:rsidDel="00000000" w:rsidP="00000000" w:rsidRDefault="00000000" w:rsidRPr="00000000" w14:paraId="000001D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–Есть только один способ узнать.</w:t>
            </w:r>
          </w:p>
          <w:p w:rsidR="00000000" w:rsidDel="00000000" w:rsidP="00000000" w:rsidRDefault="00000000" w:rsidRPr="00000000" w14:paraId="000001D6">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Кларисса осмотраивается налево и направо, осознавая, что имел в виду Джефф, после чего произносит.</w:t>
            </w:r>
          </w:p>
          <w:p w:rsidR="00000000" w:rsidDel="00000000" w:rsidP="00000000" w:rsidRDefault="00000000" w:rsidRPr="00000000" w14:paraId="000001D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–Ты же не хочешь сказать, что кому-то придётся…</w:t>
            </w:r>
          </w:p>
          <w:p w:rsidR="00000000" w:rsidDel="00000000" w:rsidP="00000000" w:rsidRDefault="00000000" w:rsidRPr="00000000" w14:paraId="000001D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–Да.</w:t>
            </w:r>
          </w:p>
          <w:p w:rsidR="00000000" w:rsidDel="00000000" w:rsidP="00000000" w:rsidRDefault="00000000" w:rsidRPr="00000000" w14:paraId="000001D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–Божечки! Я ОЧЕНЬ надеюсь, что до этого не дойдёт.</w:t>
            </w:r>
          </w:p>
          <w:p w:rsidR="00000000" w:rsidDel="00000000" w:rsidP="00000000" w:rsidRDefault="00000000" w:rsidRPr="00000000" w14:paraId="000001D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 удивительно, что Селена сейчас в таком состоянии.</w:t>
            </w:r>
          </w:p>
          <w:p w:rsidR="00000000" w:rsidDel="00000000" w:rsidP="00000000" w:rsidRDefault="00000000" w:rsidRPr="00000000" w14:paraId="000001DB">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DC">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Клр: –Нам же не придётся опять через всё это проходить? Да?</w:t>
            </w:r>
          </w:p>
        </w:tc>
      </w:tr>
      <w:tr>
        <w:trPr>
          <w:cantSplit w:val="0"/>
          <w:trHeight w:val="420" w:hRule="atLeast"/>
          <w:tblHeader w:val="0"/>
        </w:trPr>
        <w:tc>
          <w:tcPr/>
          <w:p w:rsidR="00000000" w:rsidDel="00000000" w:rsidP="00000000" w:rsidRDefault="00000000" w:rsidRPr="00000000" w14:paraId="000001DD">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D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Есть чем поделиться?</w:t>
            </w:r>
          </w:p>
        </w:tc>
      </w:tr>
      <w:tr>
        <w:trPr>
          <w:cantSplit w:val="0"/>
          <w:trHeight w:val="420" w:hRule="atLeast"/>
          <w:tblHeader w:val="0"/>
        </w:trPr>
        <w:tc>
          <w:tcPr/>
          <w:p w:rsidR="00000000" w:rsidDel="00000000" w:rsidP="00000000" w:rsidRDefault="00000000" w:rsidRPr="00000000" w14:paraId="000001D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«Крис»</w:t>
            </w:r>
          </w:p>
        </w:tc>
        <w:tc>
          <w:tcPr/>
          <w:p w:rsidR="00000000" w:rsidDel="00000000" w:rsidP="00000000" w:rsidRDefault="00000000" w:rsidRPr="00000000" w14:paraId="000001E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А забавно вы с Крисом переругивались.</w:t>
            </w:r>
          </w:p>
          <w:p w:rsidR="00000000" w:rsidDel="00000000" w:rsidP="00000000" w:rsidRDefault="00000000" w:rsidRPr="00000000" w14:paraId="000001E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&lt;nl&gt;На всё фойе было слышно.</w:t>
            </w:r>
          </w:p>
          <w:p w:rsidR="00000000" w:rsidDel="00000000" w:rsidP="00000000" w:rsidRDefault="00000000" w:rsidRPr="00000000" w14:paraId="000001E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w:t>
            </w:r>
          </w:p>
          <w:p w:rsidR="00000000" w:rsidDel="00000000" w:rsidP="00000000" w:rsidRDefault="00000000" w:rsidRPr="00000000" w14:paraId="000001E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&lt;nl&gt;Э-э-э.</w:t>
            </w:r>
          </w:p>
          <w:p w:rsidR="00000000" w:rsidDel="00000000" w:rsidP="00000000" w:rsidRDefault="00000000" w:rsidRPr="00000000" w14:paraId="000001E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 могу сказать, что это было забавно.</w:t>
            </w:r>
          </w:p>
          <w:p w:rsidR="00000000" w:rsidDel="00000000" w:rsidP="00000000" w:rsidRDefault="00000000" w:rsidRPr="00000000" w14:paraId="000001E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–Да ладно тебе!</w:t>
            </w:r>
          </w:p>
          <w:p w:rsidR="00000000" w:rsidDel="00000000" w:rsidP="00000000" w:rsidRDefault="00000000" w:rsidRPr="00000000" w14:paraId="000001E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&lt;nl&gt;Он, конечно, очень грубый. Но ведь ему и положено. Учитывая какой путь в жизни он выбрал.</w:t>
            </w:r>
          </w:p>
          <w:p w:rsidR="00000000" w:rsidDel="00000000" w:rsidP="00000000" w:rsidRDefault="00000000" w:rsidRPr="00000000" w14:paraId="000001E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&lt;nl&gt;Тем более, я уверена, это не настоящий он.</w:t>
            </w:r>
          </w:p>
          <w:p w:rsidR="00000000" w:rsidDel="00000000" w:rsidP="00000000" w:rsidRDefault="00000000" w:rsidRPr="00000000" w14:paraId="000001E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–Значит ты плохо разбираешься в людях.</w:t>
            </w:r>
          </w:p>
          <w:p w:rsidR="00000000" w:rsidDel="00000000" w:rsidP="00000000" w:rsidRDefault="00000000" w:rsidRPr="00000000" w14:paraId="000001E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–Я-то? Скажешь тоже!</w:t>
            </w:r>
          </w:p>
          <w:p w:rsidR="00000000" w:rsidDel="00000000" w:rsidP="00000000" w:rsidRDefault="00000000" w:rsidRPr="00000000" w14:paraId="000001E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 я с людьми только и работаю. А с роднёй сколько нянчилась.</w:t>
            </w:r>
          </w:p>
          <w:p w:rsidR="00000000" w:rsidDel="00000000" w:rsidP="00000000" w:rsidRDefault="00000000" w:rsidRPr="00000000" w14:paraId="000001E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что и его тип мне хорошо знаком.</w:t>
            </w:r>
          </w:p>
          <w:p w:rsidR="00000000" w:rsidDel="00000000" w:rsidP="00000000" w:rsidRDefault="00000000" w:rsidRPr="00000000" w14:paraId="000001E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–Пусть так. Но мне не интересна его биография.</w:t>
            </w:r>
          </w:p>
          <w:p w:rsidR="00000000" w:rsidDel="00000000" w:rsidP="00000000" w:rsidRDefault="00000000" w:rsidRPr="00000000" w14:paraId="000001E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&lt;nl&gt;Как и ваша.</w:t>
            </w:r>
          </w:p>
          <w:p w:rsidR="00000000" w:rsidDel="00000000" w:rsidP="00000000" w:rsidRDefault="00000000" w:rsidRPr="00000000" w14:paraId="000001E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–Эх, я понимаю.</w:t>
            </w:r>
          </w:p>
          <w:p w:rsidR="00000000" w:rsidDel="00000000" w:rsidP="00000000" w:rsidRDefault="00000000" w:rsidRPr="00000000" w14:paraId="000001E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может, всё таки, сходишь к нему?</w:t>
            </w:r>
          </w:p>
          <w:p w:rsidR="00000000" w:rsidDel="00000000" w:rsidP="00000000" w:rsidRDefault="00000000" w:rsidRPr="00000000" w14:paraId="000001F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&lt;nl&gt;Он как тут появился, так сразу начал выпендриваться. А потом пошёл наверх. С тех пор я его только слышала оттуда. До недавнего времени.</w:t>
            </w:r>
          </w:p>
          <w:p w:rsidR="00000000" w:rsidDel="00000000" w:rsidP="00000000" w:rsidRDefault="00000000" w:rsidRPr="00000000" w14:paraId="000001F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–Посмотрим.</w:t>
            </w:r>
          </w:p>
          <w:p w:rsidR="00000000" w:rsidDel="00000000" w:rsidP="00000000" w:rsidRDefault="00000000" w:rsidRPr="00000000" w14:paraId="000001F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1F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–Так, ты его проведал?</w:t>
            </w:r>
          </w:p>
        </w:tc>
      </w:tr>
      <w:tr>
        <w:trPr>
          <w:cantSplit w:val="0"/>
          <w:trHeight w:val="420" w:hRule="atLeast"/>
          <w:tblHeader w:val="0"/>
        </w:trPr>
        <w:tc>
          <w:tcPr/>
          <w:p w:rsidR="00000000" w:rsidDel="00000000" w:rsidP="00000000" w:rsidRDefault="00000000" w:rsidRPr="00000000" w14:paraId="000001F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1F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Я вся внимание.</w:t>
            </w:r>
          </w:p>
        </w:tc>
      </w:tr>
      <w:tr>
        <w:trPr>
          <w:cantSplit w:val="0"/>
          <w:trHeight w:val="420" w:hRule="atLeast"/>
          <w:tblHeader w:val="0"/>
        </w:trPr>
        <w:tc>
          <w:tcPr/>
          <w:p w:rsidR="00000000" w:rsidDel="00000000" w:rsidP="00000000" w:rsidRDefault="00000000" w:rsidRPr="00000000" w14:paraId="000001F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«Джеффри»</w:t>
            </w:r>
          </w:p>
        </w:tc>
        <w:tc>
          <w:tcPr/>
          <w:p w:rsidR="00000000" w:rsidDel="00000000" w:rsidP="00000000" w:rsidRDefault="00000000" w:rsidRPr="00000000" w14:paraId="000001F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–Кстати, а о тебе-то я и не знаю ничего.</w:t>
            </w:r>
          </w:p>
          <w:p w:rsidR="00000000" w:rsidDel="00000000" w:rsidP="00000000" w:rsidRDefault="00000000" w:rsidRPr="00000000" w14:paraId="000001F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&lt;nl&gt;После концерта ты больше молчал да пил.</w:t>
            </w:r>
          </w:p>
          <w:p w:rsidR="00000000" w:rsidDel="00000000" w:rsidP="00000000" w:rsidRDefault="00000000" w:rsidRPr="00000000" w14:paraId="000001F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потом и вовсе…</w:t>
            </w:r>
          </w:p>
          <w:p w:rsidR="00000000" w:rsidDel="00000000" w:rsidP="00000000" w:rsidRDefault="00000000" w:rsidRPr="00000000" w14:paraId="000001F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&lt;nl&gt;Ну, надеюсь помнишь.</w:t>
            </w:r>
          </w:p>
          <w:p w:rsidR="00000000" w:rsidDel="00000000" w:rsidP="00000000" w:rsidRDefault="00000000" w:rsidRPr="00000000" w14:paraId="000001F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–Кхм. </w:t>
            </w:r>
          </w:p>
          <w:p w:rsidR="00000000" w:rsidDel="00000000" w:rsidP="00000000" w:rsidRDefault="00000000" w:rsidRPr="00000000" w14:paraId="000001F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w:t>
            </w:r>
          </w:p>
          <w:p w:rsidR="00000000" w:rsidDel="00000000" w:rsidP="00000000" w:rsidRDefault="00000000" w:rsidRPr="00000000" w14:paraId="000001F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&lt;nl&gt;Однако, уверен, тебе не будет интересно.</w:t>
            </w:r>
          </w:p>
          <w:p w:rsidR="00000000" w:rsidDel="00000000" w:rsidP="00000000" w:rsidRDefault="00000000" w:rsidRPr="00000000" w14:paraId="000001F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Ой, да ладно тебе! Мы тут, похоже, ещё какое-то время проведём.</w:t>
            </w:r>
          </w:p>
          <w:p w:rsidR="00000000" w:rsidDel="00000000" w:rsidP="00000000" w:rsidRDefault="00000000" w:rsidRPr="00000000" w14:paraId="000001F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что у нас отличная возможность узнать друг друга лучше. Оно и веселее, и проще будет.</w:t>
            </w:r>
          </w:p>
          <w:p w:rsidR="00000000" w:rsidDel="00000000" w:rsidP="00000000" w:rsidRDefault="00000000" w:rsidRPr="00000000" w14:paraId="0000020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–Я не думаю, что это хорошая идея.</w:t>
            </w:r>
          </w:p>
          <w:p w:rsidR="00000000" w:rsidDel="00000000" w:rsidP="00000000" w:rsidRDefault="00000000" w:rsidRPr="00000000" w14:paraId="0000020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–Ну хватит ломаться. Даже парочку фактов не расскажешь?</w:t>
            </w:r>
          </w:p>
          <w:p w:rsidR="00000000" w:rsidDel="00000000" w:rsidP="00000000" w:rsidRDefault="00000000" w:rsidRPr="00000000" w14:paraId="0000020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&lt;nl&gt;Нужно ведь быть более открытым. Иначе у тебя никогда друзей не будет.</w:t>
            </w:r>
          </w:p>
          <w:p w:rsidR="00000000" w:rsidDel="00000000" w:rsidP="00000000" w:rsidRDefault="00000000" w:rsidRPr="00000000" w14:paraId="0000020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и не стремлюсь к этому.</w:t>
            </w:r>
          </w:p>
          <w:p w:rsidR="00000000" w:rsidDel="00000000" w:rsidP="00000000" w:rsidRDefault="00000000" w:rsidRPr="00000000" w14:paraId="00000204">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пару секунд без реплик, Кларисса испытывающе смотрит на Джефа. После чего нужен </w:t>
            </w:r>
            <w:r w:rsidDel="00000000" w:rsidR="00000000" w:rsidRPr="00000000">
              <w:rPr>
                <w:rFonts w:ascii="Exo 2" w:cs="Exo 2" w:eastAsia="Exo 2" w:hAnsi="Exo 2"/>
                <w:b w:val="1"/>
                <w:rtl w:val="0"/>
              </w:rPr>
              <w:t xml:space="preserve">ЗВУК </w:t>
            </w:r>
            <w:r w:rsidDel="00000000" w:rsidR="00000000" w:rsidRPr="00000000">
              <w:rPr>
                <w:rFonts w:ascii="Exo 2" w:cs="Exo 2" w:eastAsia="Exo 2" w:hAnsi="Exo 2"/>
                <w:rtl w:val="0"/>
              </w:rPr>
              <w:t xml:space="preserve">того, как он вздыхает, признавая поражение перед харизмой Клариссы. Затем его мысле-реплика.</w:t>
            </w:r>
          </w:p>
          <w:p w:rsidR="00000000" w:rsidDel="00000000" w:rsidP="00000000" w:rsidRDefault="00000000" w:rsidRPr="00000000" w14:paraId="0000020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–Ладно. Хорошо.</w:t>
            </w:r>
          </w:p>
          <w:p w:rsidR="00000000" w:rsidDel="00000000" w:rsidP="00000000" w:rsidRDefault="00000000" w:rsidRPr="00000000" w14:paraId="0000020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&lt;nl&gt;Недавно переехал в </w:t>
            </w:r>
            <w:r w:rsidDel="00000000" w:rsidR="00000000" w:rsidRPr="00000000">
              <w:rPr>
                <w:rFonts w:ascii="Exo 2" w:cs="Exo 2" w:eastAsia="Exo 2" w:hAnsi="Exo 2"/>
                <w:b w:val="1"/>
                <w:color w:val="ff0000"/>
                <w:rtl w:val="0"/>
              </w:rPr>
              <w:t xml:space="preserve">Пилигрим-Сити</w:t>
            </w:r>
            <w:r w:rsidDel="00000000" w:rsidR="00000000" w:rsidRPr="00000000">
              <w:rPr>
                <w:rFonts w:ascii="Exo 2" w:cs="Exo 2" w:eastAsia="Exo 2" w:hAnsi="Exo 2"/>
                <w:rtl w:val="0"/>
              </w:rPr>
              <w:t xml:space="preserve">. Открыл ветеринарную клинику. Достаточно?</w:t>
            </w:r>
          </w:p>
          <w:p w:rsidR="00000000" w:rsidDel="00000000" w:rsidP="00000000" w:rsidRDefault="00000000" w:rsidRPr="00000000" w14:paraId="0000020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–Ух ты! Так ты, считай, из местных.</w:t>
            </w:r>
          </w:p>
          <w:p w:rsidR="00000000" w:rsidDel="00000000" w:rsidP="00000000" w:rsidRDefault="00000000" w:rsidRPr="00000000" w14:paraId="0000020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ещё не успел познакомиться с городом.</w:t>
            </w:r>
          </w:p>
          <w:p w:rsidR="00000000" w:rsidDel="00000000" w:rsidP="00000000" w:rsidRDefault="00000000" w:rsidRPr="00000000" w14:paraId="0000020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–Но про отель должен был слышать?</w:t>
            </w:r>
          </w:p>
          <w:p w:rsidR="00000000" w:rsidDel="00000000" w:rsidP="00000000" w:rsidRDefault="00000000" w:rsidRPr="00000000" w14:paraId="0000020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–Немного наслышан про байки и легенды. Но я не вникал.</w:t>
            </w:r>
          </w:p>
          <w:p w:rsidR="00000000" w:rsidDel="00000000" w:rsidP="00000000" w:rsidRDefault="00000000" w:rsidRPr="00000000" w14:paraId="0000020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Повезло же нам, да?</w:t>
            </w:r>
          </w:p>
          <w:p w:rsidR="00000000" w:rsidDel="00000000" w:rsidP="00000000" w:rsidRDefault="00000000" w:rsidRPr="00000000" w14:paraId="0000020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–Несомненно.</w:t>
            </w:r>
          </w:p>
          <w:p w:rsidR="00000000" w:rsidDel="00000000" w:rsidP="00000000" w:rsidRDefault="00000000" w:rsidRPr="00000000" w14:paraId="0000020D">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20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–Спасибо, что поделился.</w:t>
            </w:r>
          </w:p>
        </w:tc>
      </w:tr>
      <w:tr>
        <w:trPr>
          <w:cantSplit w:val="0"/>
          <w:trHeight w:val="420" w:hRule="atLeast"/>
          <w:tblHeader w:val="0"/>
        </w:trPr>
        <w:tc>
          <w:tcPr/>
          <w:p w:rsidR="00000000" w:rsidDel="00000000" w:rsidP="00000000" w:rsidRDefault="00000000" w:rsidRPr="00000000" w14:paraId="0000020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21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Хочешь чем-то поделиться?</w:t>
            </w:r>
          </w:p>
        </w:tc>
      </w:tr>
      <w:tr>
        <w:trPr>
          <w:cantSplit w:val="0"/>
          <w:trHeight w:val="420" w:hRule="atLeast"/>
          <w:tblHeader w:val="0"/>
        </w:trPr>
        <w:tc>
          <w:tcPr/>
          <w:p w:rsidR="00000000" w:rsidDel="00000000" w:rsidP="00000000" w:rsidRDefault="00000000" w:rsidRPr="00000000" w14:paraId="00000211">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«Чудовища»</w:t>
            </w:r>
          </w:p>
        </w:tc>
        <w:tc>
          <w:tcPr/>
          <w:p w:rsidR="00000000" w:rsidDel="00000000" w:rsidP="00000000" w:rsidRDefault="00000000" w:rsidRPr="00000000" w14:paraId="0000021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Ты говорила про чудовищ. Кто это был?</w:t>
            </w:r>
          </w:p>
          <w:p w:rsidR="00000000" w:rsidDel="00000000" w:rsidP="00000000" w:rsidRDefault="00000000" w:rsidRPr="00000000" w14:paraId="0000021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–Ой! Даже вспоминать боязно.</w:t>
            </w:r>
          </w:p>
          <w:p w:rsidR="00000000" w:rsidDel="00000000" w:rsidP="00000000" w:rsidRDefault="00000000" w:rsidRPr="00000000" w14:paraId="00000214">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Кларисса на секунду отворачивается влево, показывая, как ей неприятно вспоминать. После чего поворачивается обратно к Джеффу и произносит.</w:t>
            </w:r>
          </w:p>
          <w:p w:rsidR="00000000" w:rsidDel="00000000" w:rsidP="00000000" w:rsidRDefault="00000000" w:rsidRPr="00000000" w14:paraId="0000021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&lt;nl&gt;Ну, там была женщина с ножницами. И…</w:t>
            </w:r>
          </w:p>
          <w:p w:rsidR="00000000" w:rsidDel="00000000" w:rsidP="00000000" w:rsidRDefault="00000000" w:rsidRPr="00000000" w14:paraId="0000021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моё отражение без головы. А уж уродина эта мясная.</w:t>
            </w:r>
          </w:p>
          <w:p w:rsidR="00000000" w:rsidDel="00000000" w:rsidP="00000000" w:rsidRDefault="00000000" w:rsidRPr="00000000" w14:paraId="0000021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–Уродина?</w:t>
            </w:r>
          </w:p>
          <w:p w:rsidR="00000000" w:rsidDel="00000000" w:rsidP="00000000" w:rsidRDefault="00000000" w:rsidRPr="00000000" w14:paraId="0000021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–Да! Такой огромный, и мерзкий, и злючий.</w:t>
            </w:r>
          </w:p>
          <w:p w:rsidR="00000000" w:rsidDel="00000000" w:rsidP="00000000" w:rsidRDefault="00000000" w:rsidRPr="00000000" w14:paraId="0000021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–Если женщину ещё можно объяснить, то всё остальное просто за гранью.</w:t>
            </w:r>
          </w:p>
          <w:p w:rsidR="00000000" w:rsidDel="00000000" w:rsidP="00000000" w:rsidRDefault="00000000" w:rsidRPr="00000000" w14:paraId="0000021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–Ты пытаешься разобраться? У тебя есть догадки?</w:t>
            </w:r>
          </w:p>
          <w:p w:rsidR="00000000" w:rsidDel="00000000" w:rsidP="00000000" w:rsidRDefault="00000000" w:rsidRPr="00000000" w14:paraId="0000021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 особо. Но я видел похожие вещи.</w:t>
            </w:r>
          </w:p>
          <w:p w:rsidR="00000000" w:rsidDel="00000000" w:rsidP="00000000" w:rsidRDefault="00000000" w:rsidRPr="00000000" w14:paraId="0000021C">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Джефф поворачивается к Селене, смотрит на нее секунду, потом поворачивается к Клариссе и произносит.</w:t>
            </w:r>
          </w:p>
          <w:p w:rsidR="00000000" w:rsidDel="00000000" w:rsidP="00000000" w:rsidRDefault="00000000" w:rsidRPr="00000000" w14:paraId="0000021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&lt;nl&gt;Судя по всему, она тоже.</w:t>
            </w:r>
          </w:p>
          <w:p w:rsidR="00000000" w:rsidDel="00000000" w:rsidP="00000000" w:rsidRDefault="00000000" w:rsidRPr="00000000" w14:paraId="0000021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&lt;nl&gt;За этим явно стоит что-то  с силой, способной менять окружение. Иначе объяснить невозможно. Не поддаётся осмыслению.</w:t>
            </w:r>
          </w:p>
          <w:p w:rsidR="00000000" w:rsidDel="00000000" w:rsidP="00000000" w:rsidRDefault="00000000" w:rsidRPr="00000000" w14:paraId="0000021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–Это получается, что тут вообще ничегошеньки непонятно?</w:t>
            </w:r>
          </w:p>
          <w:p w:rsidR="00000000" w:rsidDel="00000000" w:rsidP="00000000" w:rsidRDefault="00000000" w:rsidRPr="00000000" w14:paraId="0000022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–Пока – да. Дальше будет видно.</w:t>
            </w:r>
          </w:p>
          <w:p w:rsidR="00000000" w:rsidDel="00000000" w:rsidP="00000000" w:rsidRDefault="00000000" w:rsidRPr="00000000" w14:paraId="0000022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обязательно тебе расскажу, если мне попадётся чего интересного. </w:t>
            </w:r>
          </w:p>
          <w:p w:rsidR="00000000" w:rsidDel="00000000" w:rsidP="00000000" w:rsidRDefault="00000000" w:rsidRPr="00000000" w14:paraId="0000022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223">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(Откуда все эти твари появились? И как они узнали про Счастливчика? Жив ли Говард?)</w:t>
            </w:r>
            <w:r w:rsidDel="00000000" w:rsidR="00000000" w:rsidRPr="00000000">
              <w:rPr>
                <w:rFonts w:ascii="Exo 2" w:cs="Exo 2" w:eastAsia="Exo 2" w:hAnsi="Exo 2"/>
                <w:b w:val="1"/>
                <w:rtl w:val="0"/>
              </w:rPr>
              <w:t xml:space="preserve"> (да В СКОБКАХ. см. у Криса)</w:t>
            </w:r>
          </w:p>
        </w:tc>
      </w:tr>
      <w:tr>
        <w:trPr>
          <w:cantSplit w:val="0"/>
          <w:trHeight w:val="420" w:hRule="atLeast"/>
          <w:tblHeader w:val="0"/>
        </w:trPr>
        <w:tc>
          <w:tcPr/>
          <w:p w:rsidR="00000000" w:rsidDel="00000000" w:rsidP="00000000" w:rsidRDefault="00000000" w:rsidRPr="00000000" w14:paraId="0000022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22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 чём мы говорили?</w:t>
            </w:r>
          </w:p>
        </w:tc>
      </w:tr>
      <w:tr>
        <w:trPr>
          <w:cantSplit w:val="0"/>
          <w:trHeight w:val="420" w:hRule="atLeast"/>
          <w:tblHeader w:val="0"/>
        </w:trPr>
        <w:tc>
          <w:tcPr/>
          <w:p w:rsidR="00000000" w:rsidDel="00000000" w:rsidP="00000000" w:rsidRDefault="00000000" w:rsidRPr="00000000" w14:paraId="0000022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«Пилигрим-Сити»</w:t>
            </w:r>
          </w:p>
        </w:tc>
        <w:tc>
          <w:tcPr/>
          <w:p w:rsidR="00000000" w:rsidDel="00000000" w:rsidP="00000000" w:rsidRDefault="00000000" w:rsidRPr="00000000" w14:paraId="0000022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А вот про этот город, ты же тут некоторое время. Должен был хоть капельку узнать его.</w:t>
            </w:r>
          </w:p>
          <w:p w:rsidR="00000000" w:rsidDel="00000000" w:rsidP="00000000" w:rsidRDefault="00000000" w:rsidRPr="00000000" w14:paraId="0000022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Может быть.</w:t>
            </w:r>
          </w:p>
          <w:p w:rsidR="00000000" w:rsidDel="00000000" w:rsidP="00000000" w:rsidRDefault="00000000" w:rsidRPr="00000000" w14:paraId="0000022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две секунды без реплики, Кларисса ждёт, пока Джеф что-то расскажет про город. Затем её реплика</w:t>
            </w:r>
          </w:p>
          <w:p w:rsidR="00000000" w:rsidDel="00000000" w:rsidP="00000000" w:rsidRDefault="00000000" w:rsidRPr="00000000" w14:paraId="0000022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Не томи. Мне ведь интересно.</w:t>
            </w:r>
          </w:p>
          <w:p w:rsidR="00000000" w:rsidDel="00000000" w:rsidP="00000000" w:rsidRDefault="00000000" w:rsidRPr="00000000" w14:paraId="0000022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–Что ты хочешь услышать?</w:t>
            </w:r>
          </w:p>
          <w:p w:rsidR="00000000" w:rsidDel="00000000" w:rsidP="00000000" w:rsidRDefault="00000000" w:rsidRPr="00000000" w14:paraId="0000022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&lt;nl&gt;Обычный город, с сырьевым уклоном. Вокруг леса и горы. Жизнь спокойная. Что ещё?</w:t>
            </w:r>
          </w:p>
          <w:p w:rsidR="00000000" w:rsidDel="00000000" w:rsidP="00000000" w:rsidRDefault="00000000" w:rsidRPr="00000000" w14:paraId="0000022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–И ничегошеньки интересного? Кроме отеля, конечно.</w:t>
            </w:r>
          </w:p>
          <w:p w:rsidR="00000000" w:rsidDel="00000000" w:rsidP="00000000" w:rsidRDefault="00000000" w:rsidRPr="00000000" w14:paraId="0000022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–Нет.</w:t>
            </w:r>
          </w:p>
          <w:p w:rsidR="00000000" w:rsidDel="00000000" w:rsidP="00000000" w:rsidRDefault="00000000" w:rsidRPr="00000000" w14:paraId="0000022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–Что, прям ничего ничего?</w:t>
            </w:r>
          </w:p>
          <w:p w:rsidR="00000000" w:rsidDel="00000000" w:rsidP="00000000" w:rsidRDefault="00000000" w:rsidRPr="00000000" w14:paraId="0000023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–Да.</w:t>
            </w:r>
          </w:p>
          <w:p w:rsidR="00000000" w:rsidDel="00000000" w:rsidP="00000000" w:rsidRDefault="00000000" w:rsidRPr="00000000" w14:paraId="0000023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–Фу ты! Даже в штате Мэн интереснее будет.</w:t>
            </w:r>
          </w:p>
          <w:p w:rsidR="00000000" w:rsidDel="00000000" w:rsidP="00000000" w:rsidRDefault="00000000" w:rsidRPr="00000000" w14:paraId="0000023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 сомневаюсь.</w:t>
            </w:r>
          </w:p>
          <w:p w:rsidR="00000000" w:rsidDel="00000000" w:rsidP="00000000" w:rsidRDefault="00000000" w:rsidRPr="00000000" w14:paraId="0000023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23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так думаю, этот город интереснее, чем кажется.</w:t>
            </w:r>
          </w:p>
        </w:tc>
      </w:tr>
      <w:tr>
        <w:trPr>
          <w:cantSplit w:val="0"/>
          <w:trHeight w:val="420" w:hRule="atLeast"/>
          <w:tblHeader w:val="0"/>
        </w:trPr>
        <w:tc>
          <w:tcPr/>
          <w:p w:rsidR="00000000" w:rsidDel="00000000" w:rsidP="00000000" w:rsidRDefault="00000000" w:rsidRPr="00000000" w14:paraId="0000023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p w:rsidR="00000000" w:rsidDel="00000000" w:rsidP="00000000" w:rsidRDefault="00000000" w:rsidRPr="00000000" w14:paraId="00000236">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Спрашивай.</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3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«Конец диалога»</w:t>
            </w:r>
          </w:p>
        </w:tc>
        <w:tc>
          <w:tcPr/>
          <w:p w:rsidR="00000000" w:rsidDel="00000000" w:rsidP="00000000" w:rsidRDefault="00000000" w:rsidRPr="00000000" w14:paraId="0000023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Ну ладно, я тут буду, если что.</w:t>
            </w:r>
          </w:p>
        </w:tc>
      </w:tr>
    </w:tbl>
    <w:p w:rsidR="00000000" w:rsidDel="00000000" w:rsidP="00000000" w:rsidRDefault="00000000" w:rsidRPr="00000000" w14:paraId="00000239">
      <w:pPr>
        <w:ind w:firstLine="850.3937007874016"/>
        <w:jc w:val="both"/>
        <w:rPr>
          <w:rFonts w:ascii="Exo 2" w:cs="Exo 2" w:eastAsia="Exo 2" w:hAnsi="Exo 2"/>
          <w:b w:val="1"/>
        </w:rPr>
      </w:pPr>
      <w:r w:rsidDel="00000000" w:rsidR="00000000" w:rsidRPr="00000000">
        <w:rPr>
          <w:rtl w:val="0"/>
        </w:rPr>
      </w:r>
    </w:p>
    <w:p w:rsidR="00000000" w:rsidDel="00000000" w:rsidP="00000000" w:rsidRDefault="00000000" w:rsidRPr="00000000" w14:paraId="0000023A">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Селена. </w:t>
      </w:r>
      <w:r w:rsidDel="00000000" w:rsidR="00000000" w:rsidRPr="00000000">
        <w:rPr>
          <w:rFonts w:ascii="Exo 2" w:cs="Exo 2" w:eastAsia="Exo 2" w:hAnsi="Exo 2"/>
          <w:rtl w:val="0"/>
        </w:rPr>
        <w:t xml:space="preserve">Она находится на диване, возле неё Кларисса. В случае сценария Джеффа, шок от пережитого Селеной слишком силён, поэтому она, в Интерлюдии 1 – после пролога, лежит (сидит?) молча на диване, пока стоящая рядом Кларисса пытается её утешить и успокоить, приободрить. В дальнейшем, она придёт в себя, и с ней можно будет поговорить. Пока что, при попытке с ней поговорить, вмешивается Кларисса, которая произносит </w:t>
      </w:r>
      <w:r w:rsidDel="00000000" w:rsidR="00000000" w:rsidRPr="00000000">
        <w:rPr>
          <w:rFonts w:ascii="Exo 2" w:cs="Exo 2" w:eastAsia="Exo 2" w:hAnsi="Exo 2"/>
          <w:b w:val="1"/>
          <w:rtl w:val="0"/>
        </w:rPr>
        <w:t xml:space="preserve">повторяющуюся</w:t>
      </w:r>
      <w:r w:rsidDel="00000000" w:rsidR="00000000" w:rsidRPr="00000000">
        <w:rPr>
          <w:rFonts w:ascii="Exo 2" w:cs="Exo 2" w:eastAsia="Exo 2" w:hAnsi="Exo 2"/>
          <w:rtl w:val="0"/>
        </w:rPr>
        <w:t xml:space="preserve"> реплику.</w:t>
      </w:r>
    </w:p>
    <w:p w:rsidR="00000000" w:rsidDel="00000000" w:rsidP="00000000" w:rsidRDefault="00000000" w:rsidRPr="00000000" w14:paraId="0000023B">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–Прости, но она сейчас совсем не может говорить.</w:t>
      </w:r>
    </w:p>
    <w:p w:rsidR="00000000" w:rsidDel="00000000" w:rsidP="00000000" w:rsidRDefault="00000000" w:rsidRPr="00000000" w14:paraId="0000023C">
      <w:pPr>
        <w:ind w:firstLine="850.3937007874016"/>
        <w:jc w:val="both"/>
        <w:rPr>
          <w:rFonts w:ascii="Exo 2" w:cs="Exo 2" w:eastAsia="Exo 2" w:hAnsi="Exo 2"/>
        </w:rPr>
      </w:pPr>
      <w:r w:rsidDel="00000000" w:rsidR="00000000" w:rsidRPr="00000000">
        <w:rPr>
          <w:rFonts w:ascii="Exo 2" w:cs="Exo 2" w:eastAsia="Exo 2" w:hAnsi="Exo 2"/>
          <w:rtl w:val="0"/>
        </w:rPr>
        <w:t xml:space="preserve">&lt;nl&gt;Но вот я уже с удовольствием поболтаю.</w:t>
      </w:r>
    </w:p>
    <w:p w:rsidR="00000000" w:rsidDel="00000000" w:rsidP="00000000" w:rsidRDefault="00000000" w:rsidRPr="00000000" w14:paraId="0000023D">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Крис. </w:t>
      </w:r>
      <w:r w:rsidDel="00000000" w:rsidR="00000000" w:rsidRPr="00000000">
        <w:rPr>
          <w:rFonts w:ascii="Exo 2" w:cs="Exo 2" w:eastAsia="Exo 2" w:hAnsi="Exo 2"/>
          <w:rtl w:val="0"/>
        </w:rPr>
        <w:t xml:space="preserve">Найти его можно на втором этаже, в левой секции. Он будет лежать у барной стойки, в состоянии крайнего опьянения. (</w:t>
      </w:r>
      <w:r w:rsidDel="00000000" w:rsidR="00000000" w:rsidRPr="00000000">
        <w:rPr>
          <w:rFonts w:ascii="Exo 2" w:cs="Exo 2" w:eastAsia="Exo 2" w:hAnsi="Exo 2"/>
          <w:b w:val="1"/>
          <w:rtl w:val="0"/>
        </w:rPr>
        <w:t xml:space="preserve">Важно! </w:t>
      </w:r>
      <w:r w:rsidDel="00000000" w:rsidR="00000000" w:rsidRPr="00000000">
        <w:rPr>
          <w:rFonts w:ascii="Exo 2" w:cs="Exo 2" w:eastAsia="Exo 2" w:hAnsi="Exo 2"/>
          <w:rtl w:val="0"/>
        </w:rPr>
        <w:t xml:space="preserve">Добавить возле него опрокинутый барный стул, с которого он упал). Соответственно, из-за этого полноценно поговорить с ним не представляется возможным. Однако,при взаимодействии с Крисом будут появлятся его реплики, которые можно считать своеобразными диалогами. (</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Мы можем сделать несколько вариаций звуков пьяного бормотания и кряхтения мужского? Как это бывает у пьяных, с запинаниями, растягиваниями и прерываниями мысли. Штуки  3-4 таких. И вставлять их, где я укажу.)</w:t>
      </w:r>
    </w:p>
    <w:p w:rsidR="00000000" w:rsidDel="00000000" w:rsidP="00000000" w:rsidRDefault="00000000" w:rsidRPr="00000000" w14:paraId="0000023E">
      <w:pPr>
        <w:ind w:firstLine="850.3937007874016"/>
        <w:jc w:val="both"/>
        <w:rPr>
          <w:rFonts w:ascii="Exo 2" w:cs="Exo 2" w:eastAsia="Exo 2" w:hAnsi="Exo 2"/>
        </w:rPr>
      </w:pPr>
      <w:r w:rsidDel="00000000" w:rsidR="00000000" w:rsidRPr="00000000">
        <w:rPr>
          <w:rFonts w:ascii="Exo 2" w:cs="Exo 2" w:eastAsia="Exo 2" w:hAnsi="Exo 2"/>
          <w:b w:val="1"/>
          <w:rtl w:val="0"/>
        </w:rPr>
        <w:t xml:space="preserve">1 взмд. Кр: –</w:t>
      </w:r>
      <w:r w:rsidDel="00000000" w:rsidR="00000000" w:rsidRPr="00000000">
        <w:rPr>
          <w:rFonts w:ascii="Exo 2" w:cs="Exo 2" w:eastAsia="Exo 2" w:hAnsi="Exo 2"/>
          <w:rtl w:val="0"/>
        </w:rPr>
        <w:t xml:space="preserve">Я! </w:t>
      </w:r>
    </w:p>
    <w:p w:rsidR="00000000" w:rsidDel="00000000" w:rsidP="00000000" w:rsidRDefault="00000000" w:rsidRPr="00000000" w14:paraId="0000023F">
      <w:pPr>
        <w:ind w:firstLine="850.3937007874016"/>
        <w:jc w:val="both"/>
        <w:rPr>
          <w:rFonts w:ascii="Exo 2" w:cs="Exo 2" w:eastAsia="Exo 2" w:hAnsi="Exo 2"/>
        </w:rPr>
      </w:pPr>
      <w:r w:rsidDel="00000000" w:rsidR="00000000" w:rsidRPr="00000000">
        <w:rPr>
          <w:rFonts w:ascii="Exo 2" w:cs="Exo 2" w:eastAsia="Exo 2" w:hAnsi="Exo 2"/>
          <w:rtl w:val="0"/>
        </w:rPr>
        <w:t xml:space="preserve">&lt;nl&gt;(звук пьяное бормотание) </w:t>
      </w:r>
    </w:p>
    <w:p w:rsidR="00000000" w:rsidDel="00000000" w:rsidP="00000000" w:rsidRDefault="00000000" w:rsidRPr="00000000" w14:paraId="00000240">
      <w:pPr>
        <w:ind w:firstLine="850.3937007874016"/>
        <w:jc w:val="both"/>
        <w:rPr>
          <w:rFonts w:ascii="Exo 2" w:cs="Exo 2" w:eastAsia="Exo 2" w:hAnsi="Exo 2"/>
        </w:rPr>
      </w:pPr>
      <w:r w:rsidDel="00000000" w:rsidR="00000000" w:rsidRPr="00000000">
        <w:rPr>
          <w:rFonts w:ascii="Exo 2" w:cs="Exo 2" w:eastAsia="Exo 2" w:hAnsi="Exo 2"/>
          <w:rtl w:val="0"/>
        </w:rPr>
        <w:t xml:space="preserve">&lt;nl&gt;Мы! </w:t>
      </w:r>
    </w:p>
    <w:p w:rsidR="00000000" w:rsidDel="00000000" w:rsidP="00000000" w:rsidRDefault="00000000" w:rsidRPr="00000000" w14:paraId="00000241">
      <w:pPr>
        <w:ind w:firstLine="850.3937007874016"/>
        <w:jc w:val="both"/>
        <w:rPr>
          <w:rFonts w:ascii="Exo 2" w:cs="Exo 2" w:eastAsia="Exo 2" w:hAnsi="Exo 2"/>
        </w:rPr>
      </w:pPr>
      <w:r w:rsidDel="00000000" w:rsidR="00000000" w:rsidRPr="00000000">
        <w:rPr>
          <w:rFonts w:ascii="Exo 2" w:cs="Exo 2" w:eastAsia="Exo 2" w:hAnsi="Exo 2"/>
          <w:rtl w:val="0"/>
        </w:rPr>
        <w:t xml:space="preserve">&lt;nl&gt;(звук пьяное бормотание) </w:t>
      </w:r>
    </w:p>
    <w:p w:rsidR="00000000" w:rsidDel="00000000" w:rsidP="00000000" w:rsidRDefault="00000000" w:rsidRPr="00000000" w14:paraId="00000242">
      <w:pPr>
        <w:ind w:firstLine="850.3937007874016"/>
        <w:jc w:val="both"/>
        <w:rPr>
          <w:rFonts w:ascii="Exo 2" w:cs="Exo 2" w:eastAsia="Exo 2" w:hAnsi="Exo 2"/>
        </w:rPr>
      </w:pPr>
      <w:r w:rsidDel="00000000" w:rsidR="00000000" w:rsidRPr="00000000">
        <w:rPr>
          <w:rFonts w:ascii="Exo 2" w:cs="Exo 2" w:eastAsia="Exo 2" w:hAnsi="Exo 2"/>
          <w:rtl w:val="0"/>
        </w:rPr>
        <w:t xml:space="preserve">&lt;nl&gt;С-скотина. </w:t>
      </w:r>
    </w:p>
    <w:p w:rsidR="00000000" w:rsidDel="00000000" w:rsidP="00000000" w:rsidRDefault="00000000" w:rsidRPr="00000000" w14:paraId="00000243">
      <w:pPr>
        <w:ind w:firstLine="850.3937007874016"/>
        <w:jc w:val="both"/>
        <w:rPr>
          <w:rFonts w:ascii="Exo 2" w:cs="Exo 2" w:eastAsia="Exo 2" w:hAnsi="Exo 2"/>
        </w:rPr>
      </w:pPr>
      <w:r w:rsidDel="00000000" w:rsidR="00000000" w:rsidRPr="00000000">
        <w:rPr>
          <w:rFonts w:ascii="Exo 2" w:cs="Exo 2" w:eastAsia="Exo 2" w:hAnsi="Exo 2"/>
          <w:rtl w:val="0"/>
        </w:rPr>
        <w:t xml:space="preserve">&lt;nl&gt;(звук пьяное бормотание)</w:t>
      </w:r>
    </w:p>
    <w:p w:rsidR="00000000" w:rsidDel="00000000" w:rsidP="00000000" w:rsidRDefault="00000000" w:rsidRPr="00000000" w14:paraId="00000244">
      <w:pPr>
        <w:ind w:firstLine="850.3937007874016"/>
        <w:jc w:val="both"/>
        <w:rPr>
          <w:rFonts w:ascii="Exo 2" w:cs="Exo 2" w:eastAsia="Exo 2" w:hAnsi="Exo 2"/>
        </w:rPr>
      </w:pPr>
      <w:r w:rsidDel="00000000" w:rsidR="00000000" w:rsidRPr="00000000">
        <w:rPr>
          <w:rFonts w:ascii="Exo 2" w:cs="Exo 2" w:eastAsia="Exo 2" w:hAnsi="Exo 2"/>
          <w:b w:val="1"/>
          <w:rtl w:val="0"/>
        </w:rPr>
        <w:t xml:space="preserve">2 взмд. Кр:</w:t>
      </w:r>
      <w:r w:rsidDel="00000000" w:rsidR="00000000" w:rsidRPr="00000000">
        <w:rPr>
          <w:rFonts w:ascii="Exo 2" w:cs="Exo 2" w:eastAsia="Exo 2" w:hAnsi="Exo 2"/>
          <w:rtl w:val="0"/>
        </w:rPr>
        <w:t xml:space="preserve"> –(звук пьяное бормотание)</w:t>
      </w:r>
    </w:p>
    <w:p w:rsidR="00000000" w:rsidDel="00000000" w:rsidP="00000000" w:rsidRDefault="00000000" w:rsidRPr="00000000" w14:paraId="00000245">
      <w:pPr>
        <w:ind w:firstLine="850.3937007874016"/>
        <w:jc w:val="both"/>
        <w:rPr>
          <w:rFonts w:ascii="Exo 2" w:cs="Exo 2" w:eastAsia="Exo 2" w:hAnsi="Exo 2"/>
        </w:rPr>
      </w:pPr>
      <w:r w:rsidDel="00000000" w:rsidR="00000000" w:rsidRPr="00000000">
        <w:rPr>
          <w:rFonts w:ascii="Exo 2" w:cs="Exo 2" w:eastAsia="Exo 2" w:hAnsi="Exo 2"/>
          <w:rtl w:val="0"/>
        </w:rPr>
        <w:t xml:space="preserve">&lt;nl&gt;Очки. Очкрик. Очко. Ж-жпа тебе. </w:t>
      </w:r>
    </w:p>
    <w:p w:rsidR="00000000" w:rsidDel="00000000" w:rsidP="00000000" w:rsidRDefault="00000000" w:rsidRPr="00000000" w14:paraId="00000246">
      <w:pPr>
        <w:ind w:firstLine="850.3937007874016"/>
        <w:jc w:val="both"/>
        <w:rPr>
          <w:rFonts w:ascii="Exo 2" w:cs="Exo 2" w:eastAsia="Exo 2" w:hAnsi="Exo 2"/>
        </w:rPr>
      </w:pPr>
      <w:r w:rsidDel="00000000" w:rsidR="00000000" w:rsidRPr="00000000">
        <w:rPr>
          <w:rFonts w:ascii="Exo 2" w:cs="Exo 2" w:eastAsia="Exo 2" w:hAnsi="Exo 2"/>
          <w:rtl w:val="0"/>
        </w:rPr>
        <w:t xml:space="preserve">&lt;nl&gt;(звук пьяное бормотание)</w:t>
      </w:r>
    </w:p>
    <w:p w:rsidR="00000000" w:rsidDel="00000000" w:rsidP="00000000" w:rsidRDefault="00000000" w:rsidRPr="00000000" w14:paraId="00000247">
      <w:pPr>
        <w:ind w:firstLine="850.3937007874016"/>
        <w:jc w:val="both"/>
        <w:rPr>
          <w:rFonts w:ascii="Exo 2" w:cs="Exo 2" w:eastAsia="Exo 2" w:hAnsi="Exo 2"/>
        </w:rPr>
      </w:pPr>
      <w:r w:rsidDel="00000000" w:rsidR="00000000" w:rsidRPr="00000000">
        <w:rPr>
          <w:rFonts w:ascii="Exo 2" w:cs="Exo 2" w:eastAsia="Exo 2" w:hAnsi="Exo 2"/>
          <w:b w:val="1"/>
          <w:rtl w:val="0"/>
        </w:rPr>
        <w:t xml:space="preserve">3 взмд. Кр:</w:t>
      </w:r>
      <w:r w:rsidDel="00000000" w:rsidR="00000000" w:rsidRPr="00000000">
        <w:rPr>
          <w:rFonts w:ascii="Exo 2" w:cs="Exo 2" w:eastAsia="Exo 2" w:hAnsi="Exo 2"/>
          <w:rtl w:val="0"/>
        </w:rPr>
        <w:t xml:space="preserve"> –Ты. (звук пьяное бормотание) Я п-пьян в говно. (звук пьяное бормотание)</w:t>
      </w:r>
    </w:p>
    <w:p w:rsidR="00000000" w:rsidDel="00000000" w:rsidP="00000000" w:rsidRDefault="00000000" w:rsidRPr="00000000" w14:paraId="00000248">
      <w:pPr>
        <w:ind w:firstLine="850.3937007874016"/>
        <w:jc w:val="both"/>
        <w:rPr>
          <w:rFonts w:ascii="Exo 2" w:cs="Exo 2" w:eastAsia="Exo 2" w:hAnsi="Exo 2"/>
        </w:rPr>
      </w:pPr>
      <w:r w:rsidDel="00000000" w:rsidR="00000000" w:rsidRPr="00000000">
        <w:rPr>
          <w:rFonts w:ascii="Exo 2" w:cs="Exo 2" w:eastAsia="Exo 2" w:hAnsi="Exo 2"/>
          <w:b w:val="1"/>
          <w:rtl w:val="0"/>
        </w:rPr>
        <w:t xml:space="preserve">4 взмд. Кр:</w:t>
      </w:r>
      <w:r w:rsidDel="00000000" w:rsidR="00000000" w:rsidRPr="00000000">
        <w:rPr>
          <w:rFonts w:ascii="Exo 2" w:cs="Exo 2" w:eastAsia="Exo 2" w:hAnsi="Exo 2"/>
          <w:rtl w:val="0"/>
        </w:rPr>
        <w:t xml:space="preserve"> –(пьяное бормотание)</w:t>
      </w:r>
    </w:p>
    <w:p w:rsidR="00000000" w:rsidDel="00000000" w:rsidP="00000000" w:rsidRDefault="00000000" w:rsidRPr="00000000" w14:paraId="00000249">
      <w:pPr>
        <w:ind w:firstLine="850.3937007874016"/>
        <w:jc w:val="both"/>
        <w:rPr>
          <w:rFonts w:ascii="Exo 2" w:cs="Exo 2" w:eastAsia="Exo 2" w:hAnsi="Exo 2"/>
        </w:rPr>
      </w:pPr>
      <w:r w:rsidDel="00000000" w:rsidR="00000000" w:rsidRPr="00000000">
        <w:rPr>
          <w:rFonts w:ascii="Exo 2" w:cs="Exo 2" w:eastAsia="Exo 2" w:hAnsi="Exo 2"/>
          <w:rtl w:val="0"/>
        </w:rPr>
        <w:t xml:space="preserve">&lt;nl&gt;(звук пьяное бормотание)</w:t>
      </w:r>
    </w:p>
    <w:p w:rsidR="00000000" w:rsidDel="00000000" w:rsidP="00000000" w:rsidRDefault="00000000" w:rsidRPr="00000000" w14:paraId="0000024A">
      <w:pPr>
        <w:ind w:firstLine="850.3937007874016"/>
        <w:jc w:val="both"/>
        <w:rPr>
          <w:rFonts w:ascii="Exo 2" w:cs="Exo 2" w:eastAsia="Exo 2" w:hAnsi="Exo 2"/>
        </w:rPr>
      </w:pPr>
      <w:r w:rsidDel="00000000" w:rsidR="00000000" w:rsidRPr="00000000">
        <w:rPr>
          <w:rFonts w:ascii="Exo 2" w:cs="Exo 2" w:eastAsia="Exo 2" w:hAnsi="Exo 2"/>
          <w:rtl w:val="0"/>
        </w:rPr>
        <w:t xml:space="preserve">&lt;nl&gt;(звук пьяное бормотание)</w:t>
      </w:r>
    </w:p>
    <w:p w:rsidR="00000000" w:rsidDel="00000000" w:rsidP="00000000" w:rsidRDefault="00000000" w:rsidRPr="00000000" w14:paraId="0000024B">
      <w:pPr>
        <w:ind w:firstLine="850.3937007874016"/>
        <w:jc w:val="both"/>
        <w:rPr>
          <w:rFonts w:ascii="Exo 2" w:cs="Exo 2" w:eastAsia="Exo 2" w:hAnsi="Exo 2"/>
        </w:rPr>
      </w:pPr>
      <w:r w:rsidDel="00000000" w:rsidR="00000000" w:rsidRPr="00000000">
        <w:rPr>
          <w:rFonts w:ascii="Exo 2" w:cs="Exo 2" w:eastAsia="Exo 2" w:hAnsi="Exo 2"/>
          <w:rtl w:val="0"/>
        </w:rPr>
        <w:t xml:space="preserve">&lt;nl&gt;Ба-а-ательник! Т-ты где! Сука. </w:t>
      </w:r>
    </w:p>
    <w:p w:rsidR="00000000" w:rsidDel="00000000" w:rsidP="00000000" w:rsidRDefault="00000000" w:rsidRPr="00000000" w14:paraId="0000024C">
      <w:pPr>
        <w:ind w:firstLine="850.3937007874016"/>
        <w:jc w:val="both"/>
        <w:rPr>
          <w:rFonts w:ascii="Exo 2" w:cs="Exo 2" w:eastAsia="Exo 2" w:hAnsi="Exo 2"/>
        </w:rPr>
      </w:pPr>
      <w:r w:rsidDel="00000000" w:rsidR="00000000" w:rsidRPr="00000000">
        <w:rPr>
          <w:rFonts w:ascii="Exo 2" w:cs="Exo 2" w:eastAsia="Exo 2" w:hAnsi="Exo 2"/>
          <w:rtl w:val="0"/>
        </w:rPr>
        <w:t xml:space="preserve">&lt;nl&gt;З-зчем ты так? Джроджи.</w:t>
      </w:r>
    </w:p>
    <w:p w:rsidR="00000000" w:rsidDel="00000000" w:rsidP="00000000" w:rsidRDefault="00000000" w:rsidRPr="00000000" w14:paraId="0000024D">
      <w:pPr>
        <w:ind w:firstLine="850.3937007874016"/>
        <w:jc w:val="both"/>
        <w:rPr>
          <w:rFonts w:ascii="Exo 2" w:cs="Exo 2" w:eastAsia="Exo 2" w:hAnsi="Exo 2"/>
        </w:rPr>
      </w:pPr>
      <w:r w:rsidDel="00000000" w:rsidR="00000000" w:rsidRPr="00000000">
        <w:rPr>
          <w:rFonts w:ascii="Exo 2" w:cs="Exo 2" w:eastAsia="Exo 2" w:hAnsi="Exo 2"/>
          <w:b w:val="1"/>
          <w:rtl w:val="0"/>
        </w:rPr>
        <w:t xml:space="preserve">5 взмд. Кр:</w:t>
      </w:r>
      <w:r w:rsidDel="00000000" w:rsidR="00000000" w:rsidRPr="00000000">
        <w:rPr>
          <w:rFonts w:ascii="Exo 2" w:cs="Exo 2" w:eastAsia="Exo 2" w:hAnsi="Exo 2"/>
          <w:rtl w:val="0"/>
        </w:rPr>
        <w:t xml:space="preserve"> –Блть, ссный отель (звук пьяное бормотание) (повторяется)</w:t>
      </w:r>
    </w:p>
    <w:p w:rsidR="00000000" w:rsidDel="00000000" w:rsidP="00000000" w:rsidRDefault="00000000" w:rsidRPr="00000000" w14:paraId="0000024E">
      <w:pPr>
        <w:ind w:firstLine="850.3937007874016"/>
        <w:jc w:val="both"/>
        <w:rPr>
          <w:rFonts w:ascii="Exo 2" w:cs="Exo 2" w:eastAsia="Exo 2" w:hAnsi="Exo 2"/>
        </w:rPr>
      </w:pPr>
      <w:r w:rsidDel="00000000" w:rsidR="00000000" w:rsidRPr="00000000">
        <w:rPr>
          <w:rtl w:val="0"/>
        </w:rPr>
      </w:r>
    </w:p>
    <w:bookmarkStart w:colFirst="0" w:colLast="0" w:name="w29rm8k2pgr7" w:id="5"/>
    <w:bookmarkEnd w:id="5"/>
    <w:p w:rsidR="00000000" w:rsidDel="00000000" w:rsidP="00000000" w:rsidRDefault="00000000" w:rsidRPr="00000000" w14:paraId="0000024F">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Лифт Джеф. </w:t>
      </w:r>
      <w:r w:rsidDel="00000000" w:rsidR="00000000" w:rsidRPr="00000000">
        <w:rPr>
          <w:rFonts w:ascii="Exo 2" w:cs="Exo 2" w:eastAsia="Exo 2" w:hAnsi="Exo 2"/>
          <w:rtl w:val="0"/>
        </w:rPr>
        <w:t xml:space="preserve">После взаимодействия с </w:t>
      </w:r>
      <w:hyperlink w:anchor="5li1tu1k0dts">
        <w:r w:rsidDel="00000000" w:rsidR="00000000" w:rsidRPr="00000000">
          <w:rPr>
            <w:rFonts w:ascii="Exo 2" w:cs="Exo 2" w:eastAsia="Exo 2" w:hAnsi="Exo 2"/>
            <w:color w:val="1155cc"/>
            <w:u w:val="single"/>
            <w:rtl w:val="0"/>
          </w:rPr>
          <w:t xml:space="preserve">Аналоем</w:t>
        </w:r>
      </w:hyperlink>
      <w:r w:rsidDel="00000000" w:rsidR="00000000" w:rsidRPr="00000000">
        <w:rPr>
          <w:rFonts w:ascii="Exo 2" w:cs="Exo 2" w:eastAsia="Exo 2" w:hAnsi="Exo 2"/>
          <w:rtl w:val="0"/>
        </w:rPr>
        <w:t xml:space="preserve">, взаимодействие с лифтом меняется. Теперь лифт работает, и в него можно зайти. В Интерлюдии 1, перед тем как зайти, Джеф произносит мысле-реплику.</w:t>
      </w:r>
    </w:p>
    <w:p w:rsidR="00000000" w:rsidDel="00000000" w:rsidP="00000000" w:rsidRDefault="00000000" w:rsidRPr="00000000" w14:paraId="00000250">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–Да, не нашёл я тебя в прошлый раз.</w:t>
      </w:r>
    </w:p>
    <w:p w:rsidR="00000000" w:rsidDel="00000000" w:rsidP="00000000" w:rsidRDefault="00000000" w:rsidRPr="00000000" w14:paraId="00000251">
      <w:pPr>
        <w:ind w:firstLine="850.3937007874016"/>
        <w:jc w:val="both"/>
        <w:rPr>
          <w:rFonts w:ascii="Exo 2" w:cs="Exo 2" w:eastAsia="Exo 2" w:hAnsi="Exo 2"/>
        </w:rPr>
      </w:pPr>
      <w:r w:rsidDel="00000000" w:rsidR="00000000" w:rsidRPr="00000000">
        <w:rPr>
          <w:rFonts w:ascii="Exo 2" w:cs="Exo 2" w:eastAsia="Exo 2" w:hAnsi="Exo 2"/>
          <w:rtl w:val="0"/>
        </w:rPr>
        <w:t xml:space="preserve">&lt;nl&gt;Ещё одна попытка.</w:t>
      </w:r>
    </w:p>
    <w:p w:rsidR="00000000" w:rsidDel="00000000" w:rsidP="00000000" w:rsidRDefault="00000000" w:rsidRPr="00000000" w14:paraId="00000252">
      <w:pPr>
        <w:ind w:firstLine="850.3937007874016"/>
        <w:jc w:val="both"/>
        <w:rPr>
          <w:rFonts w:ascii="Exo 2" w:cs="Exo 2" w:eastAsia="Exo 2" w:hAnsi="Exo 2"/>
        </w:rPr>
      </w:pPr>
      <w:r w:rsidDel="00000000" w:rsidR="00000000" w:rsidRPr="00000000">
        <w:rPr>
          <w:rFonts w:ascii="Exo 2" w:cs="Exo 2" w:eastAsia="Exo 2" w:hAnsi="Exo 2"/>
          <w:rtl w:val="0"/>
        </w:rPr>
        <w:t xml:space="preserve">Секунда без реплики, Джеф думает о своём питомце. После чего произносит.</w:t>
      </w:r>
    </w:p>
    <w:p w:rsidR="00000000" w:rsidDel="00000000" w:rsidP="00000000" w:rsidRDefault="00000000" w:rsidRPr="00000000" w14:paraId="00000253">
      <w:pPr>
        <w:ind w:firstLine="850.3937007874016"/>
        <w:jc w:val="both"/>
        <w:rPr>
          <w:rFonts w:ascii="Exo 2" w:cs="Exo 2" w:eastAsia="Exo 2" w:hAnsi="Exo 2"/>
        </w:rPr>
      </w:pPr>
      <w:r w:rsidDel="00000000" w:rsidR="00000000" w:rsidRPr="00000000">
        <w:rPr>
          <w:rFonts w:ascii="Exo 2" w:cs="Exo 2" w:eastAsia="Exo 2" w:hAnsi="Exo 2"/>
          <w:rtl w:val="0"/>
        </w:rPr>
        <w:t xml:space="preserve">&lt;nl&gt;Говард, ты стоишь тысячи людей. Я обязательно найду тебя.</w:t>
      </w:r>
    </w:p>
    <w:p w:rsidR="00000000" w:rsidDel="00000000" w:rsidP="00000000" w:rsidRDefault="00000000" w:rsidRPr="00000000" w14:paraId="00000254">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Джефф заходит в лифт.</w:t>
      </w:r>
    </w:p>
    <w:bookmarkStart w:colFirst="0" w:colLast="0" w:name="rxfeoadewzh1" w:id="6"/>
    <w:bookmarkEnd w:id="6"/>
    <w:p w:rsidR="00000000" w:rsidDel="00000000" w:rsidP="00000000" w:rsidRDefault="00000000" w:rsidRPr="00000000" w14:paraId="00000255">
      <w:pPr>
        <w:pStyle w:val="Heading1"/>
        <w:ind w:firstLine="850.3937007874016"/>
        <w:jc w:val="both"/>
        <w:rPr>
          <w:rFonts w:ascii="Exo 2" w:cs="Exo 2" w:eastAsia="Exo 2" w:hAnsi="Exo 2"/>
          <w:b w:val="1"/>
          <w:sz w:val="28"/>
          <w:szCs w:val="28"/>
        </w:rPr>
      </w:pPr>
      <w:bookmarkStart w:colFirst="0" w:colLast="0" w:name="_ugh33zjfnnbb" w:id="7"/>
      <w:bookmarkEnd w:id="7"/>
      <w:r w:rsidDel="00000000" w:rsidR="00000000" w:rsidRPr="00000000">
        <w:rPr>
          <w:rFonts w:ascii="Exo 2" w:cs="Exo 2" w:eastAsia="Exo 2" w:hAnsi="Exo 2"/>
          <w:b w:val="1"/>
          <w:sz w:val="28"/>
          <w:szCs w:val="28"/>
          <w:rtl w:val="0"/>
        </w:rPr>
        <w:t xml:space="preserve">Кларисса</w:t>
      </w:r>
    </w:p>
    <w:p w:rsidR="00000000" w:rsidDel="00000000" w:rsidP="00000000" w:rsidRDefault="00000000" w:rsidRPr="00000000" w14:paraId="00000256">
      <w:pPr>
        <w:ind w:firstLine="850.3937007874016"/>
        <w:jc w:val="both"/>
        <w:rPr>
          <w:rFonts w:ascii="Exo 2" w:cs="Exo 2" w:eastAsia="Exo 2" w:hAnsi="Exo 2"/>
        </w:rPr>
      </w:pPr>
      <w:r w:rsidDel="00000000" w:rsidR="00000000" w:rsidRPr="00000000">
        <w:rPr>
          <w:rFonts w:ascii="Exo 2" w:cs="Exo 2" w:eastAsia="Exo 2" w:hAnsi="Exo 2"/>
          <w:b w:val="1"/>
          <w:i w:val="1"/>
          <w:rtl w:val="0"/>
        </w:rPr>
        <w:t xml:space="preserve">Локация 1. Туалет (в Фойе).</w:t>
      </w:r>
      <w:r w:rsidDel="00000000" w:rsidR="00000000" w:rsidRPr="00000000">
        <w:rPr>
          <w:rFonts w:ascii="Exo 2" w:cs="Exo 2" w:eastAsia="Exo 2" w:hAnsi="Exo 2"/>
          <w:rtl w:val="0"/>
        </w:rPr>
        <w:t xml:space="preserve">  Повторяется кат-сцена с появлением из стены. После появления Кларисса отползает на несколько шагов  от места появления, откашливается (нужен звук откашливания как после утопления). Не вставая произносит мысле-реплику.</w:t>
      </w:r>
    </w:p>
    <w:p w:rsidR="00000000" w:rsidDel="00000000" w:rsidP="00000000" w:rsidRDefault="00000000" w:rsidRPr="00000000" w14:paraId="00000257">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–Б-боже…</w:t>
      </w:r>
    </w:p>
    <w:p w:rsidR="00000000" w:rsidDel="00000000" w:rsidP="00000000" w:rsidRDefault="00000000" w:rsidRPr="00000000" w14:paraId="00000258">
      <w:pPr>
        <w:ind w:firstLine="850.3937007874016"/>
        <w:jc w:val="both"/>
        <w:rPr>
          <w:rFonts w:ascii="Exo 2" w:cs="Exo 2" w:eastAsia="Exo 2" w:hAnsi="Exo 2"/>
        </w:rPr>
      </w:pPr>
      <w:r w:rsidDel="00000000" w:rsidR="00000000" w:rsidRPr="00000000">
        <w:rPr>
          <w:rFonts w:ascii="Exo 2" w:cs="Exo 2" w:eastAsia="Exo 2" w:hAnsi="Exo 2"/>
          <w:rtl w:val="0"/>
        </w:rPr>
        <w:t xml:space="preserve">&lt;nl&gt;Бл… (реплика должна проматыватся без участия игрока. Сразу после неё снова идёт звук откашливания.)</w:t>
      </w:r>
    </w:p>
    <w:p w:rsidR="00000000" w:rsidDel="00000000" w:rsidP="00000000" w:rsidRDefault="00000000" w:rsidRPr="00000000" w14:paraId="00000259">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этого Кларисса встаёт, затем её мысле-реплика.</w:t>
      </w:r>
    </w:p>
    <w:p w:rsidR="00000000" w:rsidDel="00000000" w:rsidP="00000000" w:rsidRDefault="00000000" w:rsidRPr="00000000" w14:paraId="0000025A">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Я… Я всё таки умерла? Но…</w:t>
      </w:r>
    </w:p>
    <w:p w:rsidR="00000000" w:rsidDel="00000000" w:rsidP="00000000" w:rsidRDefault="00000000" w:rsidRPr="00000000" w14:paraId="0000025B">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Кларисса осматривается по сторонам. Затем мысле-реплика.</w:t>
      </w:r>
    </w:p>
    <w:p w:rsidR="00000000" w:rsidDel="00000000" w:rsidP="00000000" w:rsidRDefault="00000000" w:rsidRPr="00000000" w14:paraId="0000025C">
      <w:pPr>
        <w:ind w:firstLine="850.3937007874016"/>
        <w:jc w:val="both"/>
        <w:rPr>
          <w:rFonts w:ascii="Exo 2" w:cs="Exo 2" w:eastAsia="Exo 2" w:hAnsi="Exo 2"/>
        </w:rPr>
      </w:pPr>
      <w:r w:rsidDel="00000000" w:rsidR="00000000" w:rsidRPr="00000000">
        <w:rPr>
          <w:rFonts w:ascii="Exo 2" w:cs="Exo 2" w:eastAsia="Exo 2" w:hAnsi="Exo 2"/>
          <w:rtl w:val="0"/>
        </w:rPr>
        <w:t xml:space="preserve">&lt;nl&gt;Это ведь не должно так выглядеть. В школе нам о другом рассказывали.</w:t>
      </w:r>
    </w:p>
    <w:p w:rsidR="00000000" w:rsidDel="00000000" w:rsidP="00000000" w:rsidRDefault="00000000" w:rsidRPr="00000000" w14:paraId="0000025D">
      <w:pPr>
        <w:ind w:firstLine="850.3937007874016"/>
        <w:jc w:val="both"/>
        <w:rPr>
          <w:rFonts w:ascii="Exo 2" w:cs="Exo 2" w:eastAsia="Exo 2" w:hAnsi="Exo 2"/>
        </w:rPr>
      </w:pPr>
      <w:r w:rsidDel="00000000" w:rsidR="00000000" w:rsidRPr="00000000">
        <w:rPr>
          <w:rFonts w:ascii="Exo 2" w:cs="Exo 2" w:eastAsia="Exo 2" w:hAnsi="Exo 2"/>
          <w:rtl w:val="0"/>
        </w:rPr>
        <w:t xml:space="preserve">&lt;nl&gt;Почему какой-то мерзкий туалет?</w:t>
      </w:r>
    </w:p>
    <w:p w:rsidR="00000000" w:rsidDel="00000000" w:rsidP="00000000" w:rsidRDefault="00000000" w:rsidRPr="00000000" w14:paraId="0000025E">
      <w:pPr>
        <w:ind w:firstLine="850.3937007874016"/>
        <w:jc w:val="both"/>
        <w:rPr>
          <w:rFonts w:ascii="Exo 2" w:cs="Exo 2" w:eastAsia="Exo 2" w:hAnsi="Exo 2"/>
        </w:rPr>
      </w:pPr>
      <w:r w:rsidDel="00000000" w:rsidR="00000000" w:rsidRPr="00000000">
        <w:rPr>
          <w:rFonts w:ascii="Exo 2" w:cs="Exo 2" w:eastAsia="Exo 2" w:hAnsi="Exo 2"/>
          <w:rtl w:val="0"/>
        </w:rPr>
        <w:t xml:space="preserve">Секундная пауза без реплик, Кларисса осматривает себя. Затем произносит.</w:t>
      </w:r>
    </w:p>
    <w:p w:rsidR="00000000" w:rsidDel="00000000" w:rsidP="00000000" w:rsidRDefault="00000000" w:rsidRPr="00000000" w14:paraId="0000025F">
      <w:pPr>
        <w:ind w:firstLine="850.3937007874016"/>
        <w:jc w:val="both"/>
        <w:rPr>
          <w:rFonts w:ascii="Exo 2" w:cs="Exo 2" w:eastAsia="Exo 2" w:hAnsi="Exo 2"/>
        </w:rPr>
      </w:pPr>
      <w:r w:rsidDel="00000000" w:rsidR="00000000" w:rsidRPr="00000000">
        <w:rPr>
          <w:rFonts w:ascii="Exo 2" w:cs="Exo 2" w:eastAsia="Exo 2" w:hAnsi="Exo 2"/>
          <w:rtl w:val="0"/>
        </w:rPr>
        <w:t xml:space="preserve">&lt;nl&gt;Ф-у-у-у, ещё и эта слизкая штука на мне. </w:t>
      </w:r>
    </w:p>
    <w:p w:rsidR="00000000" w:rsidDel="00000000" w:rsidP="00000000" w:rsidRDefault="00000000" w:rsidRPr="00000000" w14:paraId="00000260">
      <w:pPr>
        <w:ind w:firstLine="850.3937007874016"/>
        <w:jc w:val="both"/>
        <w:rPr>
          <w:rFonts w:ascii="Exo 2" w:cs="Exo 2" w:eastAsia="Exo 2" w:hAnsi="Exo 2"/>
        </w:rPr>
      </w:pPr>
      <w:r w:rsidDel="00000000" w:rsidR="00000000" w:rsidRPr="00000000">
        <w:rPr>
          <w:rFonts w:ascii="Exo 2" w:cs="Exo 2" w:eastAsia="Exo 2" w:hAnsi="Exo 2"/>
          <w:rtl w:val="0"/>
        </w:rPr>
        <w:t xml:space="preserve">&lt;nl&gt;Похоже, что я и правду ожила.</w:t>
      </w:r>
    </w:p>
    <w:p w:rsidR="00000000" w:rsidDel="00000000" w:rsidP="00000000" w:rsidRDefault="00000000" w:rsidRPr="00000000" w14:paraId="00000261">
      <w:pPr>
        <w:ind w:firstLine="850.3937007874016"/>
        <w:jc w:val="both"/>
        <w:rPr>
          <w:rFonts w:ascii="Exo 2" w:cs="Exo 2" w:eastAsia="Exo 2" w:hAnsi="Exo 2"/>
        </w:rPr>
      </w:pPr>
      <w:r w:rsidDel="00000000" w:rsidR="00000000" w:rsidRPr="00000000">
        <w:rPr>
          <w:rFonts w:ascii="Exo 2" w:cs="Exo 2" w:eastAsia="Exo 2" w:hAnsi="Exo 2"/>
          <w:rtl w:val="0"/>
        </w:rPr>
        <w:t xml:space="preserve">&lt;nl&gt;Божечки…</w:t>
      </w:r>
    </w:p>
    <w:p w:rsidR="00000000" w:rsidDel="00000000" w:rsidP="00000000" w:rsidRDefault="00000000" w:rsidRPr="00000000" w14:paraId="00000262">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игроку даётся свобода действия. </w:t>
      </w:r>
    </w:p>
    <w:p w:rsidR="00000000" w:rsidDel="00000000" w:rsidP="00000000" w:rsidRDefault="00000000" w:rsidRPr="00000000" w14:paraId="00000263">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264">
      <w:pPr>
        <w:ind w:firstLine="850.3937007874016"/>
        <w:jc w:val="both"/>
        <w:rPr>
          <w:rFonts w:ascii="Exo 2" w:cs="Exo 2" w:eastAsia="Exo 2" w:hAnsi="Exo 2"/>
        </w:rPr>
      </w:pPr>
      <w:r w:rsidDel="00000000" w:rsidR="00000000" w:rsidRPr="00000000">
        <w:rPr>
          <w:rFonts w:ascii="Exo 2" w:cs="Exo 2" w:eastAsia="Exo 2" w:hAnsi="Exo 2"/>
          <w:b w:val="1"/>
          <w:i w:val="1"/>
          <w:rtl w:val="0"/>
        </w:rPr>
        <w:t xml:space="preserve">Локация 2. Фойе. </w:t>
      </w:r>
      <w:r w:rsidDel="00000000" w:rsidR="00000000" w:rsidRPr="00000000">
        <w:rPr>
          <w:rFonts w:ascii="Exo 2" w:cs="Exo 2" w:eastAsia="Exo 2" w:hAnsi="Exo 2"/>
          <w:rtl w:val="0"/>
        </w:rPr>
        <w:t xml:space="preserve">В любом случае игрок выходит в фойе. В случае с </w:t>
      </w:r>
      <w:r w:rsidDel="00000000" w:rsidR="00000000" w:rsidRPr="00000000">
        <w:rPr>
          <w:rFonts w:ascii="Exo 2" w:cs="Exo 2" w:eastAsia="Exo 2" w:hAnsi="Exo 2"/>
          <w:b w:val="1"/>
          <w:rtl w:val="0"/>
        </w:rPr>
        <w:t xml:space="preserve">Клариссой </w:t>
      </w:r>
      <w:r w:rsidDel="00000000" w:rsidR="00000000" w:rsidRPr="00000000">
        <w:rPr>
          <w:rFonts w:ascii="Exo 2" w:cs="Exo 2" w:eastAsia="Exo 2" w:hAnsi="Exo 2"/>
          <w:rtl w:val="0"/>
        </w:rPr>
        <w:t xml:space="preserve">найти тут можно будет только Селену. Джефф и Крис отсутствуют:</w:t>
      </w:r>
    </w:p>
    <w:p w:rsidR="00000000" w:rsidDel="00000000" w:rsidP="00000000" w:rsidRDefault="00000000" w:rsidRPr="00000000" w14:paraId="00000265">
      <w:pPr>
        <w:numPr>
          <w:ilvl w:val="0"/>
          <w:numId w:val="4"/>
        </w:numPr>
        <w:ind w:left="1440" w:hanging="360"/>
        <w:jc w:val="both"/>
        <w:rPr>
          <w:rFonts w:ascii="Exo 2" w:cs="Exo 2" w:eastAsia="Exo 2" w:hAnsi="Exo 2"/>
          <w:u w:val="none"/>
        </w:rPr>
      </w:pPr>
      <w:r w:rsidDel="00000000" w:rsidR="00000000" w:rsidRPr="00000000">
        <w:rPr>
          <w:rFonts w:ascii="Exo 2" w:cs="Exo 2" w:eastAsia="Exo 2" w:hAnsi="Exo 2"/>
          <w:b w:val="1"/>
          <w:rtl w:val="0"/>
        </w:rPr>
        <w:t xml:space="preserve">Селена –</w:t>
      </w:r>
      <w:r w:rsidDel="00000000" w:rsidR="00000000" w:rsidRPr="00000000">
        <w:rPr>
          <w:rFonts w:ascii="Exo 2" w:cs="Exo 2" w:eastAsia="Exo 2" w:hAnsi="Exo 2"/>
          <w:rtl w:val="0"/>
        </w:rPr>
        <w:t xml:space="preserve"> как и в двух предыдущих сценариях она сидит на диване в фойе, в ошеломленном состоянии.</w:t>
      </w:r>
    </w:p>
    <w:p w:rsidR="00000000" w:rsidDel="00000000" w:rsidP="00000000" w:rsidRDefault="00000000" w:rsidRPr="00000000" w14:paraId="00000266">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267">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того, как игрок выйдет в фойе, сперва Кларисса осматривается по сторонам. Затем появляется мысле-реплика.</w:t>
      </w:r>
    </w:p>
    <w:p w:rsidR="00000000" w:rsidDel="00000000" w:rsidP="00000000" w:rsidRDefault="00000000" w:rsidRPr="00000000" w14:paraId="00000268">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Ну это уже точно издевательство!</w:t>
      </w:r>
    </w:p>
    <w:p w:rsidR="00000000" w:rsidDel="00000000" w:rsidP="00000000" w:rsidRDefault="00000000" w:rsidRPr="00000000" w14:paraId="00000269">
      <w:pPr>
        <w:ind w:firstLine="850.3937007874016"/>
        <w:jc w:val="both"/>
        <w:rPr>
          <w:rFonts w:ascii="Exo 2" w:cs="Exo 2" w:eastAsia="Exo 2" w:hAnsi="Exo 2"/>
        </w:rPr>
      </w:pPr>
      <w:r w:rsidDel="00000000" w:rsidR="00000000" w:rsidRPr="00000000">
        <w:rPr>
          <w:rFonts w:ascii="Exo 2" w:cs="Exo 2" w:eastAsia="Exo 2" w:hAnsi="Exo 2"/>
          <w:rtl w:val="0"/>
        </w:rPr>
        <w:t xml:space="preserve">&lt;nl&gt;Сначала все эти шутки со смертью</w:t>
      </w:r>
    </w:p>
    <w:p w:rsidR="00000000" w:rsidDel="00000000" w:rsidP="00000000" w:rsidRDefault="00000000" w:rsidRPr="00000000" w14:paraId="0000026A">
      <w:pPr>
        <w:ind w:firstLine="850.3937007874016"/>
        <w:jc w:val="both"/>
        <w:rPr>
          <w:rFonts w:ascii="Exo 2" w:cs="Exo 2" w:eastAsia="Exo 2" w:hAnsi="Exo 2"/>
        </w:rPr>
      </w:pPr>
      <w:r w:rsidDel="00000000" w:rsidR="00000000" w:rsidRPr="00000000">
        <w:rPr>
          <w:rFonts w:ascii="Exo 2" w:cs="Exo 2" w:eastAsia="Exo 2" w:hAnsi="Exo 2"/>
          <w:rtl w:val="0"/>
        </w:rPr>
        <w:t xml:space="preserve">&lt;nl&gt;Теперь опять этот дурацкий отель.</w:t>
      </w:r>
    </w:p>
    <w:p w:rsidR="00000000" w:rsidDel="00000000" w:rsidP="00000000" w:rsidRDefault="00000000" w:rsidRPr="00000000" w14:paraId="0000026B">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пару секунд без реплик, Кларисса делает шаг вперёд и шаг обратно, обдумывая свое положение. Затем её мысле-реплика.</w:t>
      </w:r>
    </w:p>
    <w:p w:rsidR="00000000" w:rsidDel="00000000" w:rsidP="00000000" w:rsidRDefault="00000000" w:rsidRPr="00000000" w14:paraId="0000026C">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поняла. Это наказание за то, что я сделала. Я ведь не зря видела суд…</w:t>
      </w:r>
    </w:p>
    <w:p w:rsidR="00000000" w:rsidDel="00000000" w:rsidP="00000000" w:rsidRDefault="00000000" w:rsidRPr="00000000" w14:paraId="0000026D">
      <w:pPr>
        <w:ind w:firstLine="850.3937007874016"/>
        <w:jc w:val="both"/>
        <w:rPr>
          <w:rFonts w:ascii="Exo 2" w:cs="Exo 2" w:eastAsia="Exo 2" w:hAnsi="Exo 2"/>
        </w:rPr>
      </w:pPr>
      <w:r w:rsidDel="00000000" w:rsidR="00000000" w:rsidRPr="00000000">
        <w:rPr>
          <w:rFonts w:ascii="Exo 2" w:cs="Exo 2" w:eastAsia="Exo 2" w:hAnsi="Exo 2"/>
          <w:rtl w:val="0"/>
        </w:rPr>
        <w:t xml:space="preserve">&lt;nl&gt;Божечки. Что теперь со мной буд…</w:t>
      </w:r>
    </w:p>
    <w:p w:rsidR="00000000" w:rsidDel="00000000" w:rsidP="00000000" w:rsidRDefault="00000000" w:rsidRPr="00000000" w14:paraId="0000026E">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Кларисса обрывает себя, и громко топает, обрывая свою мысль.</w:t>
      </w:r>
    </w:p>
    <w:p w:rsidR="00000000" w:rsidDel="00000000" w:rsidP="00000000" w:rsidRDefault="00000000" w:rsidRPr="00000000" w14:paraId="0000026F">
      <w:pPr>
        <w:ind w:firstLine="850.3937007874016"/>
        <w:jc w:val="both"/>
        <w:rPr>
          <w:rFonts w:ascii="Exo 2" w:cs="Exo 2" w:eastAsia="Exo 2" w:hAnsi="Exo 2"/>
        </w:rPr>
      </w:pPr>
      <w:r w:rsidDel="00000000" w:rsidR="00000000" w:rsidRPr="00000000">
        <w:rPr>
          <w:rFonts w:ascii="Exo 2" w:cs="Exo 2" w:eastAsia="Exo 2" w:hAnsi="Exo 2"/>
          <w:rtl w:val="0"/>
        </w:rPr>
        <w:t xml:space="preserve">&lt;nl&gt;Нет! Отрезаем плохие мысли. Всё будет хорошо, Я выберусь.</w:t>
      </w:r>
    </w:p>
    <w:p w:rsidR="00000000" w:rsidDel="00000000" w:rsidP="00000000" w:rsidRDefault="00000000" w:rsidRPr="00000000" w14:paraId="00000270">
      <w:pPr>
        <w:ind w:firstLine="850.3937007874016"/>
        <w:jc w:val="both"/>
        <w:rPr>
          <w:rFonts w:ascii="Exo 2" w:cs="Exo 2" w:eastAsia="Exo 2" w:hAnsi="Exo 2"/>
        </w:rPr>
      </w:pPr>
      <w:r w:rsidDel="00000000" w:rsidR="00000000" w:rsidRPr="00000000">
        <w:rPr>
          <w:rFonts w:ascii="Exo 2" w:cs="Exo 2" w:eastAsia="Exo 2" w:hAnsi="Exo 2"/>
          <w:rtl w:val="0"/>
        </w:rPr>
        <w:t xml:space="preserve">&lt;nl&gt;Надо только поискать остальных. Должен же хоть кто-то ещё спастись.</w:t>
      </w:r>
    </w:p>
    <w:p w:rsidR="00000000" w:rsidDel="00000000" w:rsidP="00000000" w:rsidRDefault="00000000" w:rsidRPr="00000000" w14:paraId="00000271">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272">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этого Игроку даётся свобода перемещения. Он может либо сразу </w:t>
      </w:r>
      <w:hyperlink w:anchor="ce6fh0777n8b">
        <w:r w:rsidDel="00000000" w:rsidR="00000000" w:rsidRPr="00000000">
          <w:rPr>
            <w:rFonts w:ascii="Exo 2" w:cs="Exo 2" w:eastAsia="Exo 2" w:hAnsi="Exo 2"/>
            <w:color w:val="1155cc"/>
            <w:u w:val="single"/>
            <w:rtl w:val="0"/>
          </w:rPr>
          <w:t xml:space="preserve">отправиться к Аналою и затем лифту</w:t>
        </w:r>
      </w:hyperlink>
      <w:r w:rsidDel="00000000" w:rsidR="00000000" w:rsidRPr="00000000">
        <w:rPr>
          <w:rFonts w:ascii="Exo 2" w:cs="Exo 2" w:eastAsia="Exo 2" w:hAnsi="Exo 2"/>
          <w:rtl w:val="0"/>
        </w:rPr>
        <w:t xml:space="preserve">, либо изучить Фойе, поговорить с персонажами. </w:t>
      </w:r>
    </w:p>
    <w:p w:rsidR="00000000" w:rsidDel="00000000" w:rsidP="00000000" w:rsidRDefault="00000000" w:rsidRPr="00000000" w14:paraId="00000273">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274">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Селена. </w:t>
      </w:r>
      <w:r w:rsidDel="00000000" w:rsidR="00000000" w:rsidRPr="00000000">
        <w:rPr>
          <w:rFonts w:ascii="Exo 2" w:cs="Exo 2" w:eastAsia="Exo 2" w:hAnsi="Exo 2"/>
          <w:rtl w:val="0"/>
        </w:rPr>
        <w:t xml:space="preserve">Она находится на диване, в ошеломленном состоянии. Пока что диалог с ней вести не получится. Для этого необходимо принести ей сок. При взаимодействии с Селеной будут показываться следующие реплики.</w:t>
      </w:r>
    </w:p>
    <w:p w:rsidR="00000000" w:rsidDel="00000000" w:rsidP="00000000" w:rsidRDefault="00000000" w:rsidRPr="00000000" w14:paraId="00000275">
      <w:pPr>
        <w:ind w:firstLine="850.3937007874016"/>
        <w:jc w:val="both"/>
        <w:rPr>
          <w:rFonts w:ascii="Exo 2" w:cs="Exo 2" w:eastAsia="Exo 2" w:hAnsi="Exo 2"/>
        </w:rPr>
      </w:pPr>
      <w:r w:rsidDel="00000000" w:rsidR="00000000" w:rsidRPr="00000000">
        <w:rPr>
          <w:rFonts w:ascii="Exo 2" w:cs="Exo 2" w:eastAsia="Exo 2" w:hAnsi="Exo 2"/>
          <w:b w:val="1"/>
          <w:rtl w:val="0"/>
        </w:rPr>
        <w:t xml:space="preserve">1 взмд.</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–Селена! Ты жива!</w:t>
      </w:r>
    </w:p>
    <w:p w:rsidR="00000000" w:rsidDel="00000000" w:rsidP="00000000" w:rsidRDefault="00000000" w:rsidRPr="00000000" w14:paraId="00000276">
      <w:pPr>
        <w:ind w:firstLine="850.3937007874016"/>
        <w:jc w:val="both"/>
        <w:rPr>
          <w:rFonts w:ascii="Exo 2" w:cs="Exo 2" w:eastAsia="Exo 2" w:hAnsi="Exo 2"/>
        </w:rPr>
      </w:pPr>
      <w:r w:rsidDel="00000000" w:rsidR="00000000" w:rsidRPr="00000000">
        <w:rPr>
          <w:rFonts w:ascii="Exo 2" w:cs="Exo 2" w:eastAsia="Exo 2" w:hAnsi="Exo 2"/>
          <w:rtl w:val="0"/>
        </w:rPr>
        <w:t xml:space="preserve">&lt;nl&gt;Божечки. Я так рада тебя видеть</w:t>
      </w:r>
    </w:p>
    <w:p w:rsidR="00000000" w:rsidDel="00000000" w:rsidP="00000000" w:rsidRDefault="00000000" w:rsidRPr="00000000" w14:paraId="00000277">
      <w:pPr>
        <w:ind w:firstLine="850.3937007874016"/>
        <w:jc w:val="both"/>
        <w:rPr>
          <w:rFonts w:ascii="Exo 2" w:cs="Exo 2" w:eastAsia="Exo 2" w:hAnsi="Exo 2"/>
        </w:rPr>
      </w:pPr>
      <w:r w:rsidDel="00000000" w:rsidR="00000000" w:rsidRPr="00000000">
        <w:rPr>
          <w:rFonts w:ascii="Exo 2" w:cs="Exo 2" w:eastAsia="Exo 2" w:hAnsi="Exo 2"/>
          <w:rtl w:val="0"/>
        </w:rPr>
        <w:t xml:space="preserve">&lt;nl&gt;Ты даже не представляешь, что…</w:t>
      </w:r>
    </w:p>
    <w:p w:rsidR="00000000" w:rsidDel="00000000" w:rsidP="00000000" w:rsidRDefault="00000000" w:rsidRPr="00000000" w14:paraId="00000278">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этой реплики Кларисса замолкает, и пару секунд смотрит на Селену, осознавая в каком она состоянии. После чего произносит.</w:t>
      </w:r>
    </w:p>
    <w:p w:rsidR="00000000" w:rsidDel="00000000" w:rsidP="00000000" w:rsidRDefault="00000000" w:rsidRPr="00000000" w14:paraId="00000279">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-Эй, с тобой все хорошо? </w:t>
      </w:r>
    </w:p>
    <w:p w:rsidR="00000000" w:rsidDel="00000000" w:rsidP="00000000" w:rsidRDefault="00000000" w:rsidRPr="00000000" w14:paraId="0000027A">
      <w:pPr>
        <w:ind w:firstLine="850.3937007874016"/>
        <w:jc w:val="both"/>
        <w:rPr>
          <w:rFonts w:ascii="Exo 2" w:cs="Exo 2" w:eastAsia="Exo 2" w:hAnsi="Exo 2"/>
        </w:rPr>
      </w:pPr>
      <w:r w:rsidDel="00000000" w:rsidR="00000000" w:rsidRPr="00000000">
        <w:rPr>
          <w:rFonts w:ascii="Exo 2" w:cs="Exo 2" w:eastAsia="Exo 2" w:hAnsi="Exo 2"/>
          <w:rtl w:val="0"/>
        </w:rPr>
        <w:t xml:space="preserve">Ещё секунда паузы, без реплики.</w:t>
      </w:r>
    </w:p>
    <w:p w:rsidR="00000000" w:rsidDel="00000000" w:rsidP="00000000" w:rsidRDefault="00000000" w:rsidRPr="00000000" w14:paraId="0000027B">
      <w:pPr>
        <w:ind w:firstLine="850.3937007874016"/>
        <w:jc w:val="both"/>
        <w:rPr>
          <w:rFonts w:ascii="Exo 2" w:cs="Exo 2" w:eastAsia="Exo 2" w:hAnsi="Exo 2"/>
        </w:rPr>
      </w:pPr>
      <w:r w:rsidDel="00000000" w:rsidR="00000000" w:rsidRPr="00000000">
        <w:rPr>
          <w:rFonts w:ascii="Exo 2" w:cs="Exo 2" w:eastAsia="Exo 2" w:hAnsi="Exo 2"/>
          <w:rtl w:val="0"/>
        </w:rPr>
        <w:t xml:space="preserve">&lt;nl&gt;Селена?</w:t>
      </w:r>
    </w:p>
    <w:p w:rsidR="00000000" w:rsidDel="00000000" w:rsidP="00000000" w:rsidRDefault="00000000" w:rsidRPr="00000000" w14:paraId="0000027C">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–этого не бывает этого не бывает этого… (да, с маленькой буквы, потому что Селена тихо бубнит себе под нос эти слова.)</w:t>
      </w:r>
    </w:p>
    <w:p w:rsidR="00000000" w:rsidDel="00000000" w:rsidP="00000000" w:rsidRDefault="00000000" w:rsidRPr="00000000" w14:paraId="0000027D">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–Ой-ёй, плохо дело.</w:t>
      </w:r>
    </w:p>
    <w:p w:rsidR="00000000" w:rsidDel="00000000" w:rsidP="00000000" w:rsidRDefault="00000000" w:rsidRPr="00000000" w14:paraId="0000027E">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Кларисса оборачивается назад, смотрит секунду, затем обратно к Селене и произносит</w:t>
      </w:r>
    </w:p>
    <w:p w:rsidR="00000000" w:rsidDel="00000000" w:rsidP="00000000" w:rsidRDefault="00000000" w:rsidRPr="00000000" w14:paraId="0000027F">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не могу её так оставить. Иначе никто о бедняжке не позаботится.</w:t>
      </w:r>
    </w:p>
    <w:p w:rsidR="00000000" w:rsidDel="00000000" w:rsidP="00000000" w:rsidRDefault="00000000" w:rsidRPr="00000000" w14:paraId="00000280">
      <w:pPr>
        <w:ind w:firstLine="850.3937007874016"/>
        <w:jc w:val="both"/>
        <w:rPr>
          <w:rFonts w:ascii="Exo 2" w:cs="Exo 2" w:eastAsia="Exo 2" w:hAnsi="Exo 2"/>
        </w:rPr>
      </w:pPr>
      <w:r w:rsidDel="00000000" w:rsidR="00000000" w:rsidRPr="00000000">
        <w:rPr>
          <w:rFonts w:ascii="Exo 2" w:cs="Exo 2" w:eastAsia="Exo 2" w:hAnsi="Exo 2"/>
          <w:rtl w:val="0"/>
        </w:rPr>
        <w:t xml:space="preserve">&lt;nl&gt;Но что можно сделать? Хм.</w:t>
      </w:r>
    </w:p>
    <w:p w:rsidR="00000000" w:rsidDel="00000000" w:rsidP="00000000" w:rsidRDefault="00000000" w:rsidRPr="00000000" w14:paraId="00000281">
      <w:pPr>
        <w:ind w:firstLine="850.3937007874016"/>
        <w:jc w:val="both"/>
        <w:rPr>
          <w:rFonts w:ascii="Exo 2" w:cs="Exo 2" w:eastAsia="Exo 2" w:hAnsi="Exo 2"/>
        </w:rPr>
      </w:pPr>
      <w:r w:rsidDel="00000000" w:rsidR="00000000" w:rsidRPr="00000000">
        <w:rPr>
          <w:rFonts w:ascii="Exo 2" w:cs="Exo 2" w:eastAsia="Exo 2" w:hAnsi="Exo 2"/>
          <w:rtl w:val="0"/>
        </w:rPr>
        <w:t xml:space="preserve">&lt;nl&gt;Придумала! Надо поискать тут чего горячего – чай там, или кофе. Маловероятно, но всё же.</w:t>
      </w:r>
    </w:p>
    <w:p w:rsidR="00000000" w:rsidDel="00000000" w:rsidP="00000000" w:rsidRDefault="00000000" w:rsidRPr="00000000" w14:paraId="00000282">
      <w:pPr>
        <w:ind w:firstLine="850.3937007874016"/>
        <w:jc w:val="both"/>
        <w:rPr>
          <w:rFonts w:ascii="Exo 2" w:cs="Exo 2" w:eastAsia="Exo 2" w:hAnsi="Exo 2"/>
        </w:rPr>
      </w:pPr>
      <w:r w:rsidDel="00000000" w:rsidR="00000000" w:rsidRPr="00000000">
        <w:rPr>
          <w:rFonts w:ascii="Exo 2" w:cs="Exo 2" w:eastAsia="Exo 2" w:hAnsi="Exo 2"/>
          <w:b w:val="1"/>
          <w:rtl w:val="0"/>
        </w:rPr>
        <w:t xml:space="preserve">2 взмд.</w:t>
      </w:r>
      <w:r w:rsidDel="00000000" w:rsidR="00000000" w:rsidRPr="00000000">
        <w:rPr>
          <w:rFonts w:ascii="Exo 2" w:cs="Exo 2" w:eastAsia="Exo 2" w:hAnsi="Exo 2"/>
          <w:rtl w:val="0"/>
        </w:rPr>
        <w:t xml:space="preserve"> Клр: –Бедняжечка, я обязана помочь ей.  (Повторяется)</w:t>
      </w:r>
    </w:p>
    <w:p w:rsidR="00000000" w:rsidDel="00000000" w:rsidP="00000000" w:rsidRDefault="00000000" w:rsidRPr="00000000" w14:paraId="00000283">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284">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Важно!</w:t>
      </w:r>
      <w:r w:rsidDel="00000000" w:rsidR="00000000" w:rsidRPr="00000000">
        <w:rPr>
          <w:rFonts w:ascii="Exo 2" w:cs="Exo 2" w:eastAsia="Exo 2" w:hAnsi="Exo 2"/>
          <w:rtl w:val="0"/>
        </w:rPr>
        <w:t xml:space="preserve"> Только при прохождении за Клариссу. Когда она подбирает </w:t>
      </w:r>
      <w:hyperlink w:anchor="jlbn0p3navql">
        <w:r w:rsidDel="00000000" w:rsidR="00000000" w:rsidRPr="00000000">
          <w:rPr>
            <w:rFonts w:ascii="Exo 2" w:cs="Exo 2" w:eastAsia="Exo 2" w:hAnsi="Exo 2"/>
            <w:color w:val="1155cc"/>
            <w:u w:val="single"/>
            <w:rtl w:val="0"/>
          </w:rPr>
          <w:t xml:space="preserve">упаковку с соком</w:t>
        </w:r>
      </w:hyperlink>
      <w:r w:rsidDel="00000000" w:rsidR="00000000" w:rsidRPr="00000000">
        <w:rPr>
          <w:rFonts w:ascii="Exo 2" w:cs="Exo 2" w:eastAsia="Exo 2" w:hAnsi="Exo 2"/>
          <w:rtl w:val="0"/>
        </w:rPr>
        <w:t xml:space="preserve"> появляется её мысле реплика (ТОЛЬКО в первой интерлюдии)</w:t>
      </w:r>
    </w:p>
    <w:p w:rsidR="00000000" w:rsidDel="00000000" w:rsidP="00000000" w:rsidRDefault="00000000" w:rsidRPr="00000000" w14:paraId="00000285">
      <w:pPr>
        <w:numPr>
          <w:ilvl w:val="0"/>
          <w:numId w:val="5"/>
        </w:numPr>
        <w:ind w:left="1440" w:hanging="360"/>
        <w:jc w:val="both"/>
        <w:rPr>
          <w:rFonts w:ascii="Exo 2" w:cs="Exo 2" w:eastAsia="Exo 2" w:hAnsi="Exo 2"/>
          <w:u w:val="none"/>
        </w:rPr>
      </w:pPr>
      <w:r w:rsidDel="00000000" w:rsidR="00000000" w:rsidRPr="00000000">
        <w:rPr>
          <w:rFonts w:ascii="Exo 2" w:cs="Exo 2" w:eastAsia="Exo 2" w:hAnsi="Exo 2"/>
          <w:rtl w:val="0"/>
        </w:rPr>
        <w:t xml:space="preserve">Если Кларисса поговорила с Селеной.</w:t>
      </w:r>
    </w:p>
    <w:p w:rsidR="00000000" w:rsidDel="00000000" w:rsidP="00000000" w:rsidRDefault="00000000" w:rsidRPr="00000000" w14:paraId="00000286">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 А это может подойти. Лучше ведь, чем ничего.</w:t>
      </w:r>
    </w:p>
    <w:p w:rsidR="00000000" w:rsidDel="00000000" w:rsidP="00000000" w:rsidRDefault="00000000" w:rsidRPr="00000000" w14:paraId="00000287">
      <w:pPr>
        <w:numPr>
          <w:ilvl w:val="0"/>
          <w:numId w:val="5"/>
        </w:numPr>
        <w:ind w:left="1440" w:hanging="360"/>
        <w:jc w:val="both"/>
        <w:rPr>
          <w:rFonts w:ascii="Exo 2" w:cs="Exo 2" w:eastAsia="Exo 2" w:hAnsi="Exo 2"/>
          <w:u w:val="none"/>
        </w:rPr>
      </w:pPr>
      <w:r w:rsidDel="00000000" w:rsidR="00000000" w:rsidRPr="00000000">
        <w:rPr>
          <w:rFonts w:ascii="Exo 2" w:cs="Exo 2" w:eastAsia="Exo 2" w:hAnsi="Exo 2"/>
          <w:rtl w:val="0"/>
        </w:rPr>
        <w:t xml:space="preserve">Если Кларисса не поговорила с Селеной.</w:t>
      </w:r>
    </w:p>
    <w:p w:rsidR="00000000" w:rsidDel="00000000" w:rsidP="00000000" w:rsidRDefault="00000000" w:rsidRPr="00000000" w14:paraId="00000288">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 Сок. Я, конечно, не особо хочу пить. Так что придержу пока у себя.</w:t>
      </w:r>
    </w:p>
    <w:p w:rsidR="00000000" w:rsidDel="00000000" w:rsidP="00000000" w:rsidRDefault="00000000" w:rsidRPr="00000000" w14:paraId="00000289">
      <w:pPr>
        <w:ind w:left="1440" w:firstLine="0"/>
        <w:jc w:val="both"/>
        <w:rPr>
          <w:rFonts w:ascii="Exo 2" w:cs="Exo 2" w:eastAsia="Exo 2" w:hAnsi="Exo 2"/>
        </w:rPr>
      </w:pPr>
      <w:r w:rsidDel="00000000" w:rsidR="00000000" w:rsidRPr="00000000">
        <w:rPr>
          <w:rFonts w:ascii="Exo 2" w:cs="Exo 2" w:eastAsia="Exo 2" w:hAnsi="Exo 2"/>
          <w:rtl w:val="0"/>
        </w:rPr>
        <w:t xml:space="preserve">&lt;nl&gt;Не может ведь даже пачка сока быть смертельно опасной.</w:t>
      </w:r>
    </w:p>
    <w:p w:rsidR="00000000" w:rsidDel="00000000" w:rsidP="00000000" w:rsidRDefault="00000000" w:rsidRPr="00000000" w14:paraId="0000028A">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28B">
      <w:pPr>
        <w:ind w:firstLine="850.3937007874016"/>
        <w:jc w:val="both"/>
        <w:rPr>
          <w:rFonts w:ascii="Exo 2" w:cs="Exo 2" w:eastAsia="Exo 2" w:hAnsi="Exo 2"/>
        </w:rPr>
      </w:pPr>
      <w:r w:rsidDel="00000000" w:rsidR="00000000" w:rsidRPr="00000000">
        <w:rPr>
          <w:rFonts w:ascii="Exo 2" w:cs="Exo 2" w:eastAsia="Exo 2" w:hAnsi="Exo 2"/>
          <w:rtl w:val="0"/>
        </w:rPr>
        <w:t xml:space="preserve">Теперь, при взаимодействии с Селеной, запускается полноценный диалог, представленный в таблице ниже. (</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Тут остаётся нюанс с тем, что игрок может выпить сок из инвентаря, раз уж это обычный предмет. Я предлагаю оставить эту возможность, и добавить реплику Клариссы, если игрок выпьет сок)</w:t>
      </w:r>
    </w:p>
    <w:p w:rsidR="00000000" w:rsidDel="00000000" w:rsidP="00000000" w:rsidRDefault="00000000" w:rsidRPr="00000000" w14:paraId="0000028C">
      <w:pPr>
        <w:ind w:firstLine="850.3937007874016"/>
        <w:jc w:val="both"/>
        <w:rPr>
          <w:rFonts w:ascii="Exo 2" w:cs="Exo 2" w:eastAsia="Exo 2" w:hAnsi="Exo 2"/>
        </w:rPr>
      </w:pPr>
      <w:r w:rsidDel="00000000" w:rsidR="00000000" w:rsidRPr="00000000">
        <w:rPr>
          <w:rtl w:val="0"/>
        </w:rPr>
      </w:r>
    </w:p>
    <w:bookmarkStart w:colFirst="0" w:colLast="0" w:name="n5nw7ufg1ek0" w:id="8"/>
    <w:bookmarkEnd w:id="8"/>
    <w:p w:rsidR="00000000" w:rsidDel="00000000" w:rsidP="00000000" w:rsidRDefault="00000000" w:rsidRPr="00000000" w14:paraId="0000028D">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АЛЬТЕРНАТИВА. </w:t>
      </w:r>
      <w:r w:rsidDel="00000000" w:rsidR="00000000" w:rsidRPr="00000000">
        <w:rPr>
          <w:rFonts w:ascii="Exo 2" w:cs="Exo 2" w:eastAsia="Exo 2" w:hAnsi="Exo 2"/>
          <w:rtl w:val="0"/>
        </w:rPr>
        <w:t xml:space="preserve">Если Игрок выпьет сок, тогда возможность диалога с Селеной в этой интерлюдии закрывается. И при взаимодействии с Селеной появляется мысле-реплик Клариссы.</w:t>
      </w:r>
    </w:p>
    <w:p w:rsidR="00000000" w:rsidDel="00000000" w:rsidP="00000000" w:rsidRDefault="00000000" w:rsidRPr="00000000" w14:paraId="0000028E">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–А ведь у меня был сок…</w:t>
      </w:r>
    </w:p>
    <w:p w:rsidR="00000000" w:rsidDel="00000000" w:rsidP="00000000" w:rsidRDefault="00000000" w:rsidRPr="00000000" w14:paraId="0000028F">
      <w:pPr>
        <w:ind w:firstLine="850.3937007874016"/>
        <w:jc w:val="both"/>
        <w:rPr>
          <w:rFonts w:ascii="Exo 2" w:cs="Exo 2" w:eastAsia="Exo 2" w:hAnsi="Exo 2"/>
        </w:rPr>
      </w:pPr>
      <w:r w:rsidDel="00000000" w:rsidR="00000000" w:rsidRPr="00000000">
        <w:rPr>
          <w:rFonts w:ascii="Exo 2" w:cs="Exo 2" w:eastAsia="Exo 2" w:hAnsi="Exo 2"/>
          <w:rtl w:val="0"/>
        </w:rPr>
        <w:t xml:space="preserve">&lt;nl&gt;А больше ничего и нет.</w:t>
      </w:r>
    </w:p>
    <w:p w:rsidR="00000000" w:rsidDel="00000000" w:rsidP="00000000" w:rsidRDefault="00000000" w:rsidRPr="00000000" w14:paraId="00000290">
      <w:pPr>
        <w:ind w:firstLine="850.3937007874016"/>
        <w:jc w:val="both"/>
        <w:rPr>
          <w:rFonts w:ascii="Exo 2" w:cs="Exo 2" w:eastAsia="Exo 2" w:hAnsi="Exo 2"/>
        </w:rPr>
      </w:pPr>
      <w:r w:rsidDel="00000000" w:rsidR="00000000" w:rsidRPr="00000000">
        <w:rPr>
          <w:rFonts w:ascii="Exo 2" w:cs="Exo 2" w:eastAsia="Exo 2" w:hAnsi="Exo 2"/>
          <w:rtl w:val="0"/>
        </w:rPr>
        <w:t xml:space="preserve">Кларисса отворачивается от Селены.</w:t>
      </w:r>
    </w:p>
    <w:p w:rsidR="00000000" w:rsidDel="00000000" w:rsidP="00000000" w:rsidRDefault="00000000" w:rsidRPr="00000000" w14:paraId="00000291">
      <w:pPr>
        <w:ind w:firstLine="850.3937007874016"/>
        <w:jc w:val="both"/>
        <w:rPr>
          <w:rFonts w:ascii="Exo 2" w:cs="Exo 2" w:eastAsia="Exo 2" w:hAnsi="Exo 2"/>
        </w:rPr>
      </w:pPr>
      <w:r w:rsidDel="00000000" w:rsidR="00000000" w:rsidRPr="00000000">
        <w:rPr>
          <w:rFonts w:ascii="Exo 2" w:cs="Exo 2" w:eastAsia="Exo 2" w:hAnsi="Exo 2"/>
          <w:rtl w:val="0"/>
        </w:rPr>
        <w:t xml:space="preserve">&lt;nl&gt;На мои слова она тоже не реагирует.</w:t>
      </w:r>
    </w:p>
    <w:p w:rsidR="00000000" w:rsidDel="00000000" w:rsidP="00000000" w:rsidRDefault="00000000" w:rsidRPr="00000000" w14:paraId="00000292">
      <w:pPr>
        <w:ind w:firstLine="850.3937007874016"/>
        <w:jc w:val="both"/>
        <w:rPr>
          <w:rFonts w:ascii="Exo 2" w:cs="Exo 2" w:eastAsia="Exo 2" w:hAnsi="Exo 2"/>
        </w:rPr>
      </w:pPr>
      <w:r w:rsidDel="00000000" w:rsidR="00000000" w:rsidRPr="00000000">
        <w:rPr>
          <w:rFonts w:ascii="Exo 2" w:cs="Exo 2" w:eastAsia="Exo 2" w:hAnsi="Exo 2"/>
          <w:rtl w:val="0"/>
        </w:rPr>
        <w:t xml:space="preserve">&lt;nl&gt;Значит… и помочь мне ей тоже нечем.</w:t>
      </w:r>
    </w:p>
    <w:p w:rsidR="00000000" w:rsidDel="00000000" w:rsidP="00000000" w:rsidRDefault="00000000" w:rsidRPr="00000000" w14:paraId="00000293">
      <w:pPr>
        <w:ind w:firstLine="850.3937007874016"/>
        <w:jc w:val="both"/>
        <w:rPr>
          <w:rFonts w:ascii="Exo 2" w:cs="Exo 2" w:eastAsia="Exo 2" w:hAnsi="Exo 2"/>
        </w:rPr>
      </w:pPr>
      <w:r w:rsidDel="00000000" w:rsidR="00000000" w:rsidRPr="00000000">
        <w:rPr>
          <w:rFonts w:ascii="Exo 2" w:cs="Exo 2" w:eastAsia="Exo 2" w:hAnsi="Exo 2"/>
          <w:rtl w:val="0"/>
        </w:rPr>
        <w:t xml:space="preserve">Кларисса делает шаг вперёд и произносит.</w:t>
      </w:r>
    </w:p>
    <w:p w:rsidR="00000000" w:rsidDel="00000000" w:rsidP="00000000" w:rsidRDefault="00000000" w:rsidRPr="00000000" w14:paraId="00000294">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–Опять облажалась.</w:t>
      </w:r>
    </w:p>
    <w:p w:rsidR="00000000" w:rsidDel="00000000" w:rsidP="00000000" w:rsidRDefault="00000000" w:rsidRPr="00000000" w14:paraId="00000295">
      <w:pPr>
        <w:ind w:firstLine="850.3937007874016"/>
        <w:jc w:val="both"/>
        <w:rPr>
          <w:rFonts w:ascii="Exo 2" w:cs="Exo 2" w:eastAsia="Exo 2" w:hAnsi="Exo 2"/>
        </w:rPr>
      </w:pPr>
      <w:r w:rsidDel="00000000" w:rsidR="00000000" w:rsidRPr="00000000">
        <w:rPr>
          <w:rFonts w:ascii="Exo 2" w:cs="Exo 2" w:eastAsia="Exo 2" w:hAnsi="Exo 2"/>
          <w:rtl w:val="0"/>
        </w:rPr>
        <w:t xml:space="preserve">Повторяющаяся мысле реплика при взаимодействии с Селеной.</w:t>
      </w:r>
    </w:p>
    <w:p w:rsidR="00000000" w:rsidDel="00000000" w:rsidP="00000000" w:rsidRDefault="00000000" w:rsidRPr="00000000" w14:paraId="00000296">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–Эй, Селена, м-может, ты всё-таки скажешь чего-нибудь?</w:t>
      </w:r>
    </w:p>
    <w:p w:rsidR="00000000" w:rsidDel="00000000" w:rsidP="00000000" w:rsidRDefault="00000000" w:rsidRPr="00000000" w14:paraId="00000297">
      <w:pPr>
        <w:ind w:firstLine="850.3937007874016"/>
        <w:jc w:val="both"/>
        <w:rPr>
          <w:rFonts w:ascii="Exo 2" w:cs="Exo 2" w:eastAsia="Exo 2" w:hAnsi="Exo 2"/>
        </w:rPr>
      </w:pPr>
      <w:r w:rsidDel="00000000" w:rsidR="00000000" w:rsidRPr="00000000">
        <w:rPr>
          <w:rFonts w:ascii="Exo 2" w:cs="Exo 2" w:eastAsia="Exo 2" w:hAnsi="Exo 2"/>
          <w:rtl w:val="0"/>
        </w:rPr>
        <w:t xml:space="preserve">Пару секунд паузы без реплик. Затем мысле-реплика Клариссы</w:t>
      </w:r>
    </w:p>
    <w:p w:rsidR="00000000" w:rsidDel="00000000" w:rsidP="00000000" w:rsidRDefault="00000000" w:rsidRPr="00000000" w14:paraId="00000298">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так и думала.</w:t>
      </w:r>
    </w:p>
    <w:p w:rsidR="00000000" w:rsidDel="00000000" w:rsidP="00000000" w:rsidRDefault="00000000" w:rsidRPr="00000000" w14:paraId="00000299">
      <w:pPr>
        <w:ind w:firstLine="850.3937007874016"/>
        <w:jc w:val="both"/>
        <w:rPr>
          <w:rFonts w:ascii="Exo 2" w:cs="Exo 2" w:eastAsia="Exo 2" w:hAnsi="Exo 2"/>
        </w:rPr>
      </w:pPr>
      <w:r w:rsidDel="00000000" w:rsidR="00000000" w:rsidRPr="00000000">
        <w:rPr>
          <w:rtl w:val="0"/>
        </w:rPr>
      </w:r>
    </w:p>
    <w:tbl>
      <w:tblPr>
        <w:tblStyle w:val="Table4"/>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2700"/>
        <w:gridCol w:w="7200"/>
        <w:tblGridChange w:id="0">
          <w:tblGrid>
            <w:gridCol w:w="560"/>
            <w:gridCol w:w="2700"/>
            <w:gridCol w:w="7200"/>
          </w:tblGrid>
        </w:tblGridChange>
      </w:tblGrid>
      <w:tr>
        <w:trPr>
          <w:cantSplit w:val="0"/>
          <w:tblHeader w:val="1"/>
        </w:trPr>
        <w:tc>
          <w:tcPr/>
          <w:p w:rsidR="00000000" w:rsidDel="00000000" w:rsidP="00000000" w:rsidRDefault="00000000" w:rsidRPr="00000000" w14:paraId="0000029A">
            <w:pPr>
              <w:widowControl w:val="0"/>
              <w:spacing w:line="240" w:lineRule="auto"/>
              <w:jc w:val="center"/>
              <w:rPr>
                <w:rFonts w:ascii="Exo 2" w:cs="Exo 2" w:eastAsia="Exo 2" w:hAnsi="Exo 2"/>
                <w:b w:val="1"/>
              </w:rPr>
            </w:pPr>
            <w:r w:rsidDel="00000000" w:rsidR="00000000" w:rsidRPr="00000000">
              <w:rPr>
                <w:rFonts w:ascii="Nova Mono" w:cs="Nova Mono" w:eastAsia="Nova Mono" w:hAnsi="Nova Mono"/>
                <w:b w:val="1"/>
                <w:rtl w:val="0"/>
              </w:rPr>
              <w:t xml:space="preserve">№</w:t>
            </w:r>
          </w:p>
        </w:tc>
        <w:tc>
          <w:tcPr/>
          <w:p w:rsidR="00000000" w:rsidDel="00000000" w:rsidP="00000000" w:rsidRDefault="00000000" w:rsidRPr="00000000" w14:paraId="0000029B">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Условие</w:t>
            </w:r>
          </w:p>
        </w:tc>
        <w:tc>
          <w:tcPr/>
          <w:p w:rsidR="00000000" w:rsidDel="00000000" w:rsidP="00000000" w:rsidRDefault="00000000" w:rsidRPr="00000000" w14:paraId="0000029C">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Реплика</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Первое взаимодействие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–Вот, держи. Не бог весть что, но и от этого станет легче.</w:t>
            </w:r>
          </w:p>
          <w:p w:rsidR="00000000" w:rsidDel="00000000" w:rsidP="00000000" w:rsidRDefault="00000000" w:rsidRPr="00000000" w14:paraId="000002A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пару секунд пауза, Селена пьёт (можно добавить соответствующий </w:t>
            </w:r>
            <w:r w:rsidDel="00000000" w:rsidR="00000000" w:rsidRPr="00000000">
              <w:rPr>
                <w:rFonts w:ascii="Exo 2" w:cs="Exo 2" w:eastAsia="Exo 2" w:hAnsi="Exo 2"/>
                <w:b w:val="1"/>
                <w:rtl w:val="0"/>
              </w:rPr>
              <w:t xml:space="preserve">звук</w:t>
            </w:r>
            <w:r w:rsidDel="00000000" w:rsidR="00000000" w:rsidRPr="00000000">
              <w:rPr>
                <w:rFonts w:ascii="Exo 2" w:cs="Exo 2" w:eastAsia="Exo 2" w:hAnsi="Exo 2"/>
                <w:rtl w:val="0"/>
              </w:rPr>
              <w:t xml:space="preserve">. Но не громкий!) Затем реплика Клариссы.</w:t>
            </w:r>
          </w:p>
          <w:p w:rsidR="00000000" w:rsidDel="00000000" w:rsidP="00000000" w:rsidRDefault="00000000" w:rsidRPr="00000000" w14:paraId="000002A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–Ты, главное, не торопись, всё хорошо.</w:t>
            </w:r>
          </w:p>
          <w:p w:rsidR="00000000" w:rsidDel="00000000" w:rsidP="00000000" w:rsidRDefault="00000000" w:rsidRPr="00000000" w14:paraId="000002A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&lt;nl&gt;Ну как, полегчало?</w:t>
            </w:r>
          </w:p>
          <w:p w:rsidR="00000000" w:rsidDel="00000000" w:rsidP="00000000" w:rsidRDefault="00000000" w:rsidRPr="00000000" w14:paraId="000002A3">
            <w:pPr>
              <w:widowControl w:val="0"/>
              <w:spacing w:line="240" w:lineRule="auto"/>
              <w:rPr>
                <w:rFonts w:ascii="Exo 2" w:cs="Exo 2" w:eastAsia="Exo 2" w:hAnsi="Exo 2"/>
              </w:rPr>
            </w:pPr>
            <w:r w:rsidDel="00000000" w:rsidR="00000000" w:rsidRPr="00000000">
              <w:rPr>
                <w:rFonts w:ascii="Exo 2" w:cs="Exo 2" w:eastAsia="Exo 2" w:hAnsi="Exo 2"/>
                <w:rtl w:val="0"/>
              </w:rPr>
              <w:t xml:space="preserve">Ещё секунда без реплик, Селена приходит в себя. Затем её реплика.</w:t>
            </w:r>
          </w:p>
          <w:p w:rsidR="00000000" w:rsidDel="00000000" w:rsidP="00000000" w:rsidRDefault="00000000" w:rsidRPr="00000000" w14:paraId="000002A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–Да. С-спасибо.</w:t>
            </w:r>
          </w:p>
          <w:p w:rsidR="00000000" w:rsidDel="00000000" w:rsidP="00000000" w:rsidRDefault="00000000" w:rsidRPr="00000000" w14:paraId="000002A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&lt;nl&gt;Кларисса, так?</w:t>
            </w:r>
          </w:p>
          <w:p w:rsidR="00000000" w:rsidDel="00000000" w:rsidP="00000000" w:rsidRDefault="00000000" w:rsidRPr="00000000" w14:paraId="000002A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–Угу! Именно.</w:t>
            </w:r>
          </w:p>
          <w:p w:rsidR="00000000" w:rsidDel="00000000" w:rsidP="00000000" w:rsidRDefault="00000000" w:rsidRPr="00000000" w14:paraId="000002A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–Ещё раз благодарю.</w:t>
            </w:r>
          </w:p>
          <w:p w:rsidR="00000000" w:rsidDel="00000000" w:rsidP="00000000" w:rsidRDefault="00000000" w:rsidRPr="00000000" w14:paraId="000002A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–Да не говори ерунды. Чтобы я, да и бросила тебя в беде? </w:t>
            </w:r>
          </w:p>
          <w:p w:rsidR="00000000" w:rsidDel="00000000" w:rsidP="00000000" w:rsidRDefault="00000000" w:rsidRPr="00000000" w14:paraId="000002A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–А-а больше… Тут только ты?</w:t>
            </w:r>
          </w:p>
          <w:p w:rsidR="00000000" w:rsidDel="00000000" w:rsidP="00000000" w:rsidRDefault="00000000" w:rsidRPr="00000000" w14:paraId="000002A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осматривается по сторонам. Затем её реплика.</w:t>
            </w:r>
          </w:p>
          <w:p w:rsidR="00000000" w:rsidDel="00000000" w:rsidP="00000000" w:rsidRDefault="00000000" w:rsidRPr="00000000" w14:paraId="000002A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–Похоже на то. По крайней мере, другие мне не попадались.</w:t>
            </w:r>
          </w:p>
          <w:p w:rsidR="00000000" w:rsidDel="00000000" w:rsidP="00000000" w:rsidRDefault="00000000" w:rsidRPr="00000000" w14:paraId="000002A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&lt;nl&gt;Или тут должен ещё кто-то быть?</w:t>
            </w:r>
          </w:p>
          <w:p w:rsidR="00000000" w:rsidDel="00000000" w:rsidP="00000000" w:rsidRDefault="00000000" w:rsidRPr="00000000" w14:paraId="000002A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–Я надеюсь, что нет.</w:t>
            </w:r>
          </w:p>
        </w:tc>
      </w:tr>
      <w:tr>
        <w:trPr>
          <w:cantSplit w:val="0"/>
          <w:trHeight w:val="326.9999999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Exo 2" w:cs="Exo 2" w:eastAsia="Exo 2" w:hAnsi="Exo 2"/>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Exo 2" w:cs="Exo 2" w:eastAsia="Exo 2" w:hAnsi="Exo 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Exo 2" w:cs="Exo 2" w:eastAsia="Exo 2" w:hAnsi="Exo 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Старт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Здравствуй, Кларисса.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 думаю, что от меня будет польза сейчас.</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«Смерть»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Прости, что спрашиваю. Можешь не отвечать – никаких обид.</w:t>
            </w:r>
          </w:p>
          <w:p w:rsidR="00000000" w:rsidDel="00000000" w:rsidP="00000000" w:rsidRDefault="00000000" w:rsidRPr="00000000" w14:paraId="000002B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как ты тут оказалась?</w:t>
            </w:r>
          </w:p>
          <w:p w:rsidR="00000000" w:rsidDel="00000000" w:rsidP="00000000" w:rsidRDefault="00000000" w:rsidRPr="00000000" w14:paraId="000002BB">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пару секунд без реплик, Селена обдумывает ответ. Затем её реплика.</w:t>
            </w:r>
          </w:p>
          <w:p w:rsidR="00000000" w:rsidDel="00000000" w:rsidP="00000000" w:rsidRDefault="00000000" w:rsidRPr="00000000" w14:paraId="000002B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–Звучит неправдоподобно, но…</w:t>
            </w:r>
          </w:p>
          <w:p w:rsidR="00000000" w:rsidDel="00000000" w:rsidP="00000000" w:rsidRDefault="00000000" w:rsidRPr="00000000" w14:paraId="000002B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умерла.</w:t>
            </w:r>
          </w:p>
          <w:p w:rsidR="00000000" w:rsidDel="00000000" w:rsidP="00000000" w:rsidRDefault="00000000" w:rsidRPr="00000000" w14:paraId="000002BE">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подпрыгивает от удивления. Затем её реплика.</w:t>
            </w:r>
          </w:p>
          <w:p w:rsidR="00000000" w:rsidDel="00000000" w:rsidP="00000000" w:rsidRDefault="00000000" w:rsidRPr="00000000" w14:paraId="000002B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Так и с тобой это случилось? </w:t>
            </w:r>
          </w:p>
          <w:p w:rsidR="00000000" w:rsidDel="00000000" w:rsidP="00000000" w:rsidRDefault="00000000" w:rsidRPr="00000000" w14:paraId="000002C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–Эм. Что?</w:t>
            </w:r>
          </w:p>
          <w:p w:rsidR="00000000" w:rsidDel="00000000" w:rsidP="00000000" w:rsidRDefault="00000000" w:rsidRPr="00000000" w14:paraId="000002C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у меня ведь так же. Сначала ужасы всякие, </w:t>
            </w:r>
            <w:r w:rsidDel="00000000" w:rsidR="00000000" w:rsidRPr="00000000">
              <w:rPr>
                <w:rFonts w:ascii="Exo 2" w:cs="Exo 2" w:eastAsia="Exo 2" w:hAnsi="Exo 2"/>
                <w:b w:val="1"/>
                <w:color w:val="ff0000"/>
                <w:rtl w:val="0"/>
              </w:rPr>
              <w:t xml:space="preserve">чудища</w:t>
            </w:r>
            <w:r w:rsidDel="00000000" w:rsidR="00000000" w:rsidRPr="00000000">
              <w:rPr>
                <w:rFonts w:ascii="Exo 2" w:cs="Exo 2" w:eastAsia="Exo 2" w:hAnsi="Exo 2"/>
                <w:rtl w:val="0"/>
              </w:rPr>
              <w:t xml:space="preserve">. А потом…</w:t>
            </w:r>
          </w:p>
          <w:p w:rsidR="00000000" w:rsidDel="00000000" w:rsidP="00000000" w:rsidRDefault="00000000" w:rsidRPr="00000000" w14:paraId="000002C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&lt;nl&gt;Было больно и очень страшно. Вот я и здесь.</w:t>
            </w:r>
          </w:p>
          <w:p w:rsidR="00000000" w:rsidDel="00000000" w:rsidP="00000000" w:rsidRDefault="00000000" w:rsidRPr="00000000" w14:paraId="000002C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–Значит, ты… Ты была в той комнате?</w:t>
            </w:r>
          </w:p>
          <w:p w:rsidR="00000000" w:rsidDel="00000000" w:rsidP="00000000" w:rsidRDefault="00000000" w:rsidRPr="00000000" w14:paraId="000002C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–Грязный и отвратительный туалет, хуже которого я ещё не видела?</w:t>
            </w:r>
          </w:p>
          <w:p w:rsidR="00000000" w:rsidDel="00000000" w:rsidP="00000000" w:rsidRDefault="00000000" w:rsidRPr="00000000" w14:paraId="000002C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–Да. Нет. Иная. С дверью, которую мог придумать только доктор Моро.</w:t>
            </w:r>
          </w:p>
          <w:p w:rsidR="00000000" w:rsidDel="00000000" w:rsidP="00000000" w:rsidRDefault="00000000" w:rsidRPr="00000000" w14:paraId="000002C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–Б-р-р-р, таких мне не попадалось.</w:t>
            </w:r>
          </w:p>
          <w:p w:rsidR="00000000" w:rsidDel="00000000" w:rsidP="00000000" w:rsidRDefault="00000000" w:rsidRPr="00000000" w14:paraId="000002C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&lt;nl&gt;Вообще, мы с </w:t>
            </w:r>
            <w:r w:rsidDel="00000000" w:rsidR="00000000" w:rsidRPr="00000000">
              <w:rPr>
                <w:rFonts w:ascii="Exo 2" w:cs="Exo 2" w:eastAsia="Exo 2" w:hAnsi="Exo 2"/>
                <w:b w:val="1"/>
                <w:color w:val="ff0000"/>
                <w:rtl w:val="0"/>
              </w:rPr>
              <w:t xml:space="preserve">Крисом </w:t>
            </w:r>
            <w:r w:rsidDel="00000000" w:rsidR="00000000" w:rsidRPr="00000000">
              <w:rPr>
                <w:rFonts w:ascii="Exo 2" w:cs="Exo 2" w:eastAsia="Exo 2" w:hAnsi="Exo 2"/>
                <w:rtl w:val="0"/>
              </w:rPr>
              <w:t xml:space="preserve">как раз тебя искали. А потом… </w:t>
            </w:r>
          </w:p>
          <w:p w:rsidR="00000000" w:rsidDel="00000000" w:rsidP="00000000" w:rsidRDefault="00000000" w:rsidRPr="00000000" w14:paraId="000002C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&lt;nl&gt;Ну, ты уже знаешь.</w:t>
            </w:r>
          </w:p>
          <w:p w:rsidR="00000000" w:rsidDel="00000000" w:rsidP="00000000" w:rsidRDefault="00000000" w:rsidRPr="00000000" w14:paraId="000002C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–Крис. Он с тобой? Или… так же?</w:t>
            </w:r>
          </w:p>
          <w:p w:rsidR="00000000" w:rsidDel="00000000" w:rsidP="00000000" w:rsidRDefault="00000000" w:rsidRPr="00000000" w14:paraId="000002C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–Ой! Да всё с ним в порядке будет, с таким-то характером. Хуже моего старшего братца, ей-богу.</w:t>
            </w:r>
          </w:p>
          <w:p w:rsidR="00000000" w:rsidDel="00000000" w:rsidP="00000000" w:rsidRDefault="00000000" w:rsidRPr="00000000" w14:paraId="000002C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–Хм. Раз уж ты здесь, то значит и кто-то ещё прибудет.</w:t>
            </w:r>
          </w:p>
          <w:p w:rsidR="00000000" w:rsidDel="00000000" w:rsidP="00000000" w:rsidRDefault="00000000" w:rsidRPr="00000000" w14:paraId="000002C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я чувствую, не единожды мы встретим смерть.</w:t>
            </w:r>
          </w:p>
          <w:p w:rsidR="00000000" w:rsidDel="00000000" w:rsidP="00000000" w:rsidRDefault="00000000" w:rsidRPr="00000000" w14:paraId="000002CD">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поворачивается в сторону лифта, смотрит секунду, после чего поворачивается к Селене и произносит.</w:t>
            </w:r>
          </w:p>
          <w:p w:rsidR="00000000" w:rsidDel="00000000" w:rsidP="00000000" w:rsidRDefault="00000000" w:rsidRPr="00000000" w14:paraId="000002C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–Это мы только одним путём узнать можем. Но давай не об этом сейчас.</w:t>
            </w:r>
          </w:p>
          <w:p w:rsidR="00000000" w:rsidDel="00000000" w:rsidP="00000000" w:rsidRDefault="00000000" w:rsidRPr="00000000" w14:paraId="000002CF">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2D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2D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вот только не начинай снова про неизбежность смерти.</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«Отель»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–Представляешь, я побывала в своём старом </w:t>
            </w:r>
            <w:r w:rsidDel="00000000" w:rsidR="00000000" w:rsidRPr="00000000">
              <w:rPr>
                <w:rFonts w:ascii="Exo 2" w:cs="Exo 2" w:eastAsia="Exo 2" w:hAnsi="Exo 2"/>
                <w:rtl w:val="0"/>
              </w:rPr>
              <w:t xml:space="preserve">доме</w:t>
            </w:r>
            <w:r w:rsidDel="00000000" w:rsidR="00000000" w:rsidRPr="00000000">
              <w:rPr>
                <w:rFonts w:ascii="Exo 2" w:cs="Exo 2" w:eastAsia="Exo 2" w:hAnsi="Exo 2"/>
                <w:rtl w:val="0"/>
              </w:rPr>
              <w:t xml:space="preserve">.</w:t>
            </w:r>
          </w:p>
          <w:p w:rsidR="00000000" w:rsidDel="00000000" w:rsidP="00000000" w:rsidRDefault="00000000" w:rsidRPr="00000000" w14:paraId="000002D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&lt;nl&gt;Они слово мне в голову залезли и повытаскивали оттуда всякого.</w:t>
            </w:r>
          </w:p>
          <w:p w:rsidR="00000000" w:rsidDel="00000000" w:rsidP="00000000" w:rsidRDefault="00000000" w:rsidRPr="00000000" w14:paraId="000002D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–Они?</w:t>
            </w:r>
          </w:p>
          <w:p w:rsidR="00000000" w:rsidDel="00000000" w:rsidP="00000000" w:rsidRDefault="00000000" w:rsidRPr="00000000" w14:paraId="000002D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должен же кто-то отвечать за это безобразие? Нас ведь не просто так мучают от нечего делать!</w:t>
            </w:r>
          </w:p>
          <w:p w:rsidR="00000000" w:rsidDel="00000000" w:rsidP="00000000" w:rsidRDefault="00000000" w:rsidRPr="00000000" w14:paraId="000002D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–Ты права. Мне тоже повстречались несоответствия.</w:t>
            </w:r>
          </w:p>
          <w:p w:rsidR="00000000" w:rsidDel="00000000" w:rsidP="00000000" w:rsidRDefault="00000000" w:rsidRPr="00000000" w14:paraId="000002D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&lt;nl&gt;Вещи, несвойственные отелю. Дикая эклектика. </w:t>
            </w:r>
          </w:p>
          <w:p w:rsidR="00000000" w:rsidDel="00000000" w:rsidP="00000000" w:rsidRDefault="00000000" w:rsidRPr="00000000" w14:paraId="000002D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если и есть ответственный за это, то с силой создавать у него всё лучше, чем с фантазией.</w:t>
            </w:r>
          </w:p>
          <w:p w:rsidR="00000000" w:rsidDel="00000000" w:rsidP="00000000" w:rsidRDefault="00000000" w:rsidRPr="00000000" w14:paraId="000002D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–Плохо или нет, но этот больной… </w:t>
            </w:r>
          </w:p>
          <w:p w:rsidR="00000000" w:rsidDel="00000000" w:rsidP="00000000" w:rsidRDefault="00000000" w:rsidRPr="00000000" w14:paraId="000002DF">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Кларисса на секунду задумывается, пытаясь представить как обозвать того, кто за это ответственен. Затем продолжает.</w:t>
            </w:r>
          </w:p>
          <w:p w:rsidR="00000000" w:rsidDel="00000000" w:rsidP="00000000" w:rsidRDefault="00000000" w:rsidRPr="00000000" w14:paraId="000002E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w:t>
            </w:r>
            <w:r w:rsidDel="00000000" w:rsidR="00000000" w:rsidRPr="00000000">
              <w:rPr>
                <w:rFonts w:ascii="Exo 2" w:cs="Exo 2" w:eastAsia="Exo 2" w:hAnsi="Exo 2"/>
                <w:rtl w:val="0"/>
              </w:rPr>
              <w:t xml:space="preserve">Больной кто-то там</w:t>
            </w:r>
            <w:r w:rsidDel="00000000" w:rsidR="00000000" w:rsidRPr="00000000">
              <w:rPr>
                <w:rFonts w:ascii="Exo 2" w:cs="Exo 2" w:eastAsia="Exo 2" w:hAnsi="Exo 2"/>
                <w:rtl w:val="0"/>
              </w:rPr>
              <w:t xml:space="preserve"> явно не планирует угощать нас десертом с кофе. Но так просто сдаваться никто не будет.</w:t>
            </w:r>
          </w:p>
          <w:p w:rsidR="00000000" w:rsidDel="00000000" w:rsidP="00000000" w:rsidRDefault="00000000" w:rsidRPr="00000000" w14:paraId="000002E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&lt;nl&gt;Пусть он меняет и крутит отель как хочет, мы отсюда точно выберемся.</w:t>
            </w:r>
          </w:p>
          <w:p w:rsidR="00000000" w:rsidDel="00000000" w:rsidP="00000000" w:rsidRDefault="00000000" w:rsidRPr="00000000" w14:paraId="000002E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–Эм. Мы?</w:t>
            </w:r>
          </w:p>
          <w:p w:rsidR="00000000" w:rsidDel="00000000" w:rsidP="00000000" w:rsidRDefault="00000000" w:rsidRPr="00000000" w14:paraId="000002E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–Угу! Вот, я уже тебя нашла. А там и остальные подтянутся. Тот же Крис. Или </w:t>
            </w:r>
            <w:r w:rsidDel="00000000" w:rsidR="00000000" w:rsidRPr="00000000">
              <w:rPr>
                <w:rFonts w:ascii="Exo 2" w:cs="Exo 2" w:eastAsia="Exo 2" w:hAnsi="Exo 2"/>
                <w:b w:val="1"/>
                <w:color w:val="ff0000"/>
                <w:rtl w:val="0"/>
              </w:rPr>
              <w:t xml:space="preserve">Джеффри</w:t>
            </w:r>
            <w:r w:rsidDel="00000000" w:rsidR="00000000" w:rsidRPr="00000000">
              <w:rPr>
                <w:rFonts w:ascii="Exo 2" w:cs="Exo 2" w:eastAsia="Exo 2" w:hAnsi="Exo 2"/>
                <w:rtl w:val="0"/>
              </w:rPr>
              <w:t xml:space="preserve">.</w:t>
            </w:r>
          </w:p>
          <w:p w:rsidR="00000000" w:rsidDel="00000000" w:rsidP="00000000" w:rsidRDefault="00000000" w:rsidRPr="00000000" w14:paraId="000002E4">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Кларисса осматривает фойе. После чего произносит.</w:t>
            </w:r>
          </w:p>
          <w:p w:rsidR="00000000" w:rsidDel="00000000" w:rsidP="00000000" w:rsidRDefault="00000000" w:rsidRPr="00000000" w14:paraId="000002E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–Тем более, в фойе вполне безопасно, и ничегошеньки не угрожает нам.</w:t>
            </w:r>
          </w:p>
          <w:p w:rsidR="00000000" w:rsidDel="00000000" w:rsidP="00000000" w:rsidRDefault="00000000" w:rsidRPr="00000000" w14:paraId="000002E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–Беспрекословный оптимизм. Достойно подражания.</w:t>
            </w:r>
          </w:p>
          <w:p w:rsidR="00000000" w:rsidDel="00000000" w:rsidP="00000000" w:rsidRDefault="00000000" w:rsidRPr="00000000" w14:paraId="000002E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&lt;nl&gt;Посмотрим, права ли ты.</w:t>
            </w:r>
          </w:p>
          <w:p w:rsidR="00000000" w:rsidDel="00000000" w:rsidP="00000000" w:rsidRDefault="00000000" w:rsidRPr="00000000" w14:paraId="000002E8">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2E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2E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Этот отель – кошмар на яву.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«Чудовища»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Ты что-то говорила про чудовищ. Они и на твоём пути попались?</w:t>
            </w:r>
          </w:p>
          <w:p w:rsidR="00000000" w:rsidDel="00000000" w:rsidP="00000000" w:rsidRDefault="00000000" w:rsidRPr="00000000" w14:paraId="000002F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–Не то слово!</w:t>
            </w:r>
          </w:p>
          <w:p w:rsidR="00000000" w:rsidDel="00000000" w:rsidP="00000000" w:rsidRDefault="00000000" w:rsidRPr="00000000" w14:paraId="000002F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&lt;nl&gt;Страшнючие и злые. Особенно этот, огромный такой, весь из мяса. </w:t>
            </w:r>
            <w:commentRangeStart w:id="2"/>
            <w:commentRangeStart w:id="3"/>
            <w:commentRangeStart w:id="4"/>
            <w:r w:rsidDel="00000000" w:rsidR="00000000" w:rsidRPr="00000000">
              <w:rPr>
                <w:rFonts w:ascii="Exo 2" w:cs="Exo 2" w:eastAsia="Exo 2" w:hAnsi="Exo 2"/>
                <w:rtl w:val="0"/>
              </w:rPr>
              <w:t xml:space="preserve">Б-р–р-р-р, мурашки по коже при одном воспоминании. А уж сколько страху я с ними натерпелась…</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F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секундная пауза, Селена вспоминает свою встречу с консьержем. Затем её реплика.</w:t>
            </w:r>
          </w:p>
          <w:p w:rsidR="00000000" w:rsidDel="00000000" w:rsidP="00000000" w:rsidRDefault="00000000" w:rsidRPr="00000000" w14:paraId="000002F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–Д-да. Я тоже его встретила.</w:t>
            </w:r>
          </w:p>
          <w:p w:rsidR="00000000" w:rsidDel="00000000" w:rsidP="00000000" w:rsidRDefault="00000000" w:rsidRPr="00000000" w14:paraId="000002F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&lt;nl&gt;Хуже в моей жизни ещё не было.</w:t>
            </w:r>
          </w:p>
          <w:p w:rsidR="00000000" w:rsidDel="00000000" w:rsidP="00000000" w:rsidRDefault="00000000" w:rsidRPr="00000000" w14:paraId="000002F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–Ой! Извини. </w:t>
              <w:br w:type="textWrapping"/>
              <w:t xml:space="preserve">&lt;nl&gt;Мне не стоило так подробно делиться этим.</w:t>
            </w:r>
          </w:p>
          <w:p w:rsidR="00000000" w:rsidDel="00000000" w:rsidP="00000000" w:rsidRDefault="00000000" w:rsidRPr="00000000" w14:paraId="000002F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–Всё в порядке.</w:t>
              <w:br w:type="textWrapping"/>
              <w:t xml:space="preserve">&lt;nl&gt;Наверное.</w:t>
            </w:r>
          </w:p>
          <w:p w:rsidR="00000000" w:rsidDel="00000000" w:rsidP="00000000" w:rsidRDefault="00000000" w:rsidRPr="00000000" w14:paraId="000002F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&lt;nl&gt;Нас ведь не оставят в покое. Э-этот и другие. </w:t>
            </w:r>
          </w:p>
          <w:p w:rsidR="00000000" w:rsidDel="00000000" w:rsidP="00000000" w:rsidRDefault="00000000" w:rsidRPr="00000000" w14:paraId="000002F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&lt;nl&gt;Сколько бы мы не прятались в фойе.</w:t>
            </w:r>
          </w:p>
          <w:p w:rsidR="00000000" w:rsidDel="00000000" w:rsidP="00000000" w:rsidRDefault="00000000" w:rsidRPr="00000000" w14:paraId="000002F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–Может, оно и так. Но я точно теперь готова к встрече.</w:t>
              <w:br w:type="textWrapping"/>
              <w:t xml:space="preserve">&lt;nl&gt;И тебя в обиду не дам, и всех остальных.</w:t>
            </w:r>
          </w:p>
          <w:p w:rsidR="00000000" w:rsidDel="00000000" w:rsidP="00000000" w:rsidRDefault="00000000" w:rsidRPr="00000000" w14:paraId="000002F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–Хочешь быть везде одновременно?</w:t>
              <w:br w:type="textWrapping"/>
              <w:t xml:space="preserve">&lt;nl&gt;Или ты можешь создать своего двойника?</w:t>
            </w:r>
          </w:p>
          <w:p w:rsidR="00000000" w:rsidDel="00000000" w:rsidP="00000000" w:rsidRDefault="00000000" w:rsidRPr="00000000" w14:paraId="000002FC">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w:t>
            </w:r>
            <w:commentRangeStart w:id="5"/>
            <w:commentRangeStart w:id="6"/>
            <w:commentRangeStart w:id="7"/>
            <w:r w:rsidDel="00000000" w:rsidR="00000000" w:rsidRPr="00000000">
              <w:rPr>
                <w:rFonts w:ascii="Exo 2" w:cs="Exo 2" w:eastAsia="Exo 2" w:hAnsi="Exo 2"/>
                <w:rtl w:val="0"/>
              </w:rPr>
              <w:t xml:space="preserve">на секунду отворачивается</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Exo 2" w:cs="Exo 2" w:eastAsia="Exo 2" w:hAnsi="Exo 2"/>
                <w:rtl w:val="0"/>
              </w:rPr>
              <w:t xml:space="preserve"> от Селены, вспоминаю встречу с отражением. Затем поворачивается обратно к Селене и произносит.</w:t>
            </w:r>
          </w:p>
          <w:p w:rsidR="00000000" w:rsidDel="00000000" w:rsidP="00000000" w:rsidRDefault="00000000" w:rsidRPr="00000000" w14:paraId="000002F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–М-может и могу! Главное, что никто теперь свои грязные лапы не протянет к нам!</w:t>
            </w:r>
          </w:p>
          <w:p w:rsidR="00000000" w:rsidDel="00000000" w:rsidP="00000000" w:rsidRDefault="00000000" w:rsidRPr="00000000" w14:paraId="000002FE">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2FF">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300">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Сперва Кларисса отворачивается от Селене, за тем реплика Клариссы.</w:t>
            </w:r>
          </w:p>
          <w:p w:rsidR="00000000" w:rsidDel="00000000" w:rsidP="00000000" w:rsidRDefault="00000000" w:rsidRPr="00000000" w14:paraId="0000030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 она права. Я ведь снова с этими уродами встречусь. и мне опять придётся… лишить их жизни.)</w:t>
            </w:r>
          </w:p>
          <w:p w:rsidR="00000000" w:rsidDel="00000000" w:rsidP="00000000" w:rsidRDefault="00000000" w:rsidRPr="00000000" w14:paraId="00000302">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Секунду Кларисса обдумывает это, затем думает.</w:t>
              <w:br w:type="textWrapping"/>
              <w:t xml:space="preserve">&lt;nl&gt;(Так! Отставить негатив! Всё получится.) </w:t>
            </w:r>
          </w:p>
          <w:p w:rsidR="00000000" w:rsidDel="00000000" w:rsidP="00000000" w:rsidRDefault="00000000" w:rsidRPr="00000000" w14:paraId="0000030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Кларисса поворачивается обратно к Селене.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Тебе не попадались инструменты для художника?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«Крис»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Так, как тебе концерт? По мне так получилось просто здорово! И Крис суперски поёт.</w:t>
            </w:r>
          </w:p>
          <w:p w:rsidR="00000000" w:rsidDel="00000000" w:rsidP="00000000" w:rsidRDefault="00000000" w:rsidRPr="00000000" w14:paraId="0000030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конечно, характер у него как у полевой колючки.</w:t>
            </w:r>
          </w:p>
          <w:p w:rsidR="00000000" w:rsidDel="00000000" w:rsidP="00000000" w:rsidRDefault="00000000" w:rsidRPr="00000000" w14:paraId="0000030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Приемлемо. Видела лучше, видела хуже.</w:t>
            </w:r>
          </w:p>
          <w:p w:rsidR="00000000" w:rsidDel="00000000" w:rsidP="00000000" w:rsidRDefault="00000000" w:rsidRPr="00000000" w14:paraId="0000030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этот точно самый запоминающийся на моём бессмысленном пути. (Да, здесь с маленькой буквы, потому что Селена бубнит эту реплику себе под нос, а уменьшить шрифт мы </w:t>
            </w:r>
            <w:commentRangeStart w:id="8"/>
            <w:commentRangeStart w:id="9"/>
            <w:commentRangeStart w:id="10"/>
            <w:commentRangeStart w:id="11"/>
            <w:r w:rsidDel="00000000" w:rsidR="00000000" w:rsidRPr="00000000">
              <w:rPr>
                <w:rFonts w:ascii="Exo 2" w:cs="Exo 2" w:eastAsia="Exo 2" w:hAnsi="Exo 2"/>
                <w:rtl w:val="0"/>
              </w:rPr>
              <w:t xml:space="preserve">не можем</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Exo 2" w:cs="Exo 2" w:eastAsia="Exo 2" w:hAnsi="Exo 2"/>
                <w:rtl w:val="0"/>
              </w:rPr>
              <w:t xml:space="preserve"> исключительно для этой реплики)</w:t>
            </w:r>
          </w:p>
          <w:p w:rsidR="00000000" w:rsidDel="00000000" w:rsidP="00000000" w:rsidRDefault="00000000" w:rsidRPr="00000000" w14:paraId="0000030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–Вообще, удивительно, как такой концертище да в </w:t>
            </w:r>
            <w:r w:rsidDel="00000000" w:rsidR="00000000" w:rsidRPr="00000000">
              <w:rPr>
                <w:rFonts w:ascii="Exo 2" w:cs="Exo 2" w:eastAsia="Exo 2" w:hAnsi="Exo 2"/>
                <w:b w:val="1"/>
                <w:color w:val="ff0000"/>
                <w:rtl w:val="0"/>
              </w:rPr>
              <w:t xml:space="preserve">Пилигрим-Сити</w:t>
            </w:r>
            <w:r w:rsidDel="00000000" w:rsidR="00000000" w:rsidRPr="00000000">
              <w:rPr>
                <w:rFonts w:ascii="Exo 2" w:cs="Exo 2" w:eastAsia="Exo 2" w:hAnsi="Exo 2"/>
                <w:rtl w:val="0"/>
              </w:rPr>
              <w:t xml:space="preserve"> случился. Для нашей звезды это точно не уровень.</w:t>
            </w:r>
          </w:p>
          <w:p w:rsidR="00000000" w:rsidDel="00000000" w:rsidP="00000000" w:rsidRDefault="00000000" w:rsidRPr="00000000" w14:paraId="0000030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И пережила ли звезда падение с небес в преисподнюю.</w:t>
            </w:r>
          </w:p>
          <w:p w:rsidR="00000000" w:rsidDel="00000000" w:rsidP="00000000" w:rsidRDefault="00000000" w:rsidRPr="00000000" w14:paraId="0000030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Не сгущай краски. Как я говорила, Крис наверняка целехонький выберется. И все остальные, кто с нами был. Их же целая толпа.</w:t>
            </w:r>
          </w:p>
          <w:p w:rsidR="00000000" w:rsidDel="00000000" w:rsidP="00000000" w:rsidRDefault="00000000" w:rsidRPr="00000000" w14:paraId="0000031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–Что-то я никого не вижу.</w:t>
            </w:r>
          </w:p>
          <w:p w:rsidR="00000000" w:rsidDel="00000000" w:rsidP="00000000" w:rsidRDefault="00000000" w:rsidRPr="00000000" w14:paraId="0000031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может ещё не время.</w:t>
            </w:r>
          </w:p>
          <w:p w:rsidR="00000000" w:rsidDel="00000000" w:rsidP="00000000" w:rsidRDefault="00000000" w:rsidRPr="00000000" w14:paraId="0000031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–Или все они сгинули в этом проклятом месте.</w:t>
            </w:r>
          </w:p>
          <w:p w:rsidR="00000000" w:rsidDel="00000000" w:rsidP="00000000" w:rsidRDefault="00000000" w:rsidRPr="00000000" w14:paraId="0000031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–Конечно, здесь происходит разное. Но не так, чтобы с такой оравой не  </w:t>
            </w:r>
            <w:r w:rsidDel="00000000" w:rsidR="00000000" w:rsidRPr="00000000">
              <w:rPr>
                <w:rFonts w:ascii="Exo 2" w:cs="Exo 2" w:eastAsia="Exo 2" w:hAnsi="Exo 2"/>
                <w:rtl w:val="0"/>
              </w:rPr>
              <w:t xml:space="preserve">разде…</w:t>
            </w:r>
            <w:r w:rsidDel="00000000" w:rsidR="00000000" w:rsidRPr="00000000">
              <w:rPr>
                <w:rFonts w:ascii="Exo 2" w:cs="Exo 2" w:eastAsia="Exo 2" w:hAnsi="Exo 2"/>
                <w:rtl w:val="0"/>
              </w:rPr>
              <w:t xml:space="preserve">справиться.</w:t>
            </w:r>
          </w:p>
          <w:p w:rsidR="00000000" w:rsidDel="00000000" w:rsidP="00000000" w:rsidRDefault="00000000" w:rsidRPr="00000000" w14:paraId="0000031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&lt;nl&gt;Всё будет хорошо, вот увидишь.</w:t>
            </w:r>
          </w:p>
          <w:p w:rsidR="00000000" w:rsidDel="00000000" w:rsidP="00000000" w:rsidRDefault="00000000" w:rsidRPr="00000000" w14:paraId="00000315">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316">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31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–Сомневаюсь, что он цел и невредим.</w:t>
            </w:r>
          </w:p>
        </w:tc>
      </w:tr>
      <w:tr>
        <w:trPr>
          <w:cantSplit w:val="0"/>
          <w:trHeight w:val="45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«Джеффри»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Джеффри. Джеффри. Джеффри.</w:t>
            </w:r>
          </w:p>
          <w:p w:rsidR="00000000" w:rsidDel="00000000" w:rsidP="00000000" w:rsidRDefault="00000000" w:rsidRPr="00000000" w14:paraId="0000031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&lt;nl&gt;Это не тот, в халате? Молчалив и нелюдим.</w:t>
            </w:r>
          </w:p>
          <w:p w:rsidR="00000000" w:rsidDel="00000000" w:rsidP="00000000" w:rsidRDefault="00000000" w:rsidRPr="00000000" w14:paraId="0000031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–Да, он самый. Хотя то, что он отчебучил…</w:t>
            </w:r>
          </w:p>
          <w:p w:rsidR="00000000" w:rsidDel="00000000" w:rsidP="00000000" w:rsidRDefault="00000000" w:rsidRPr="00000000" w14:paraId="0000032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&lt;nl&gt;После такого я бы НИКОГДА не назвала его тихоней.</w:t>
            </w:r>
          </w:p>
          <w:p w:rsidR="00000000" w:rsidDel="00000000" w:rsidP="00000000" w:rsidRDefault="00000000" w:rsidRPr="00000000" w14:paraId="0000032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–Действительно. Это было…</w:t>
            </w:r>
          </w:p>
          <w:p w:rsidR="00000000" w:rsidDel="00000000" w:rsidP="00000000" w:rsidRDefault="00000000" w:rsidRPr="00000000" w14:paraId="0000032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&lt;nl&gt;Весьма эффектно.</w:t>
            </w:r>
          </w:p>
          <w:p w:rsidR="00000000" w:rsidDel="00000000" w:rsidP="00000000" w:rsidRDefault="00000000" w:rsidRPr="00000000" w14:paraId="0000032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секунда паузы, девушки молча вспоминают, что же такого сделал Джефф. Затем нужен </w:t>
            </w:r>
            <w:r w:rsidDel="00000000" w:rsidR="00000000" w:rsidRPr="00000000">
              <w:rPr>
                <w:rFonts w:ascii="Exo 2" w:cs="Exo 2" w:eastAsia="Exo 2" w:hAnsi="Exo 2"/>
                <w:b w:val="1"/>
                <w:rtl w:val="0"/>
              </w:rPr>
              <w:t xml:space="preserve">звук </w:t>
            </w:r>
            <w:r w:rsidDel="00000000" w:rsidR="00000000" w:rsidRPr="00000000">
              <w:rPr>
                <w:rFonts w:ascii="Exo 2" w:cs="Exo 2" w:eastAsia="Exo 2" w:hAnsi="Exo 2"/>
                <w:rtl w:val="0"/>
              </w:rPr>
              <w:t xml:space="preserve">двух девушек </w:t>
            </w:r>
            <w:r w:rsidDel="00000000" w:rsidR="00000000" w:rsidRPr="00000000">
              <w:rPr>
                <w:rFonts w:ascii="Exo 2" w:cs="Exo 2" w:eastAsia="Exo 2" w:hAnsi="Exo 2"/>
                <w:b w:val="1"/>
                <w:rtl w:val="0"/>
              </w:rPr>
              <w:t xml:space="preserve">СЛЕГКА </w:t>
            </w:r>
            <w:r w:rsidDel="00000000" w:rsidR="00000000" w:rsidRPr="00000000">
              <w:rPr>
                <w:rFonts w:ascii="Exo 2" w:cs="Exo 2" w:eastAsia="Exo 2" w:hAnsi="Exo 2"/>
                <w:rtl w:val="0"/>
              </w:rPr>
              <w:t xml:space="preserve">смеющихся, в разнобой.</w:t>
            </w:r>
          </w:p>
          <w:p w:rsidR="00000000" w:rsidDel="00000000" w:rsidP="00000000" w:rsidRDefault="00000000" w:rsidRPr="00000000" w14:paraId="00000324">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этого реплика Клариссы.</w:t>
            </w:r>
          </w:p>
          <w:p w:rsidR="00000000" w:rsidDel="00000000" w:rsidP="00000000" w:rsidRDefault="00000000" w:rsidRPr="00000000" w14:paraId="0000032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–Ты его, кстати, не видела? </w:t>
            </w:r>
          </w:p>
          <w:p w:rsidR="00000000" w:rsidDel="00000000" w:rsidP="00000000" w:rsidRDefault="00000000" w:rsidRPr="00000000" w14:paraId="0000032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то последний раз он на этом же диване валялся, совсем никакущий. И </w:t>
            </w:r>
            <w:r w:rsidDel="00000000" w:rsidR="00000000" w:rsidRPr="00000000">
              <w:rPr>
                <w:rFonts w:ascii="Exo 2" w:cs="Exo 2" w:eastAsia="Exo 2" w:hAnsi="Exo 2"/>
                <w:b w:val="1"/>
                <w:color w:val="ff0000"/>
                <w:rtl w:val="0"/>
              </w:rPr>
              <w:t xml:space="preserve">питомец </w:t>
            </w:r>
            <w:r w:rsidDel="00000000" w:rsidR="00000000" w:rsidRPr="00000000">
              <w:rPr>
                <w:rFonts w:ascii="Exo 2" w:cs="Exo 2" w:eastAsia="Exo 2" w:hAnsi="Exo 2"/>
                <w:rtl w:val="0"/>
              </w:rPr>
              <w:t xml:space="preserve">его всё рядом сидел, такой очаровательный.</w:t>
            </w:r>
          </w:p>
          <w:p w:rsidR="00000000" w:rsidDel="00000000" w:rsidP="00000000" w:rsidRDefault="00000000" w:rsidRPr="00000000" w14:paraId="0000032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–Нет, мне никто не встречался.</w:t>
            </w:r>
          </w:p>
          <w:p w:rsidR="00000000" w:rsidDel="00000000" w:rsidP="00000000" w:rsidRDefault="00000000" w:rsidRPr="00000000" w14:paraId="0000032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&lt;nl&gt;Могу лишь предположить, что их настигла та же участь, что и остальных.</w:t>
            </w:r>
          </w:p>
          <w:p w:rsidR="00000000" w:rsidDel="00000000" w:rsidP="00000000" w:rsidRDefault="00000000" w:rsidRPr="00000000" w14:paraId="0000032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–Думаешь, он тоже видел все эти отельные мерзости?</w:t>
            </w:r>
          </w:p>
          <w:p w:rsidR="00000000" w:rsidDel="00000000" w:rsidP="00000000" w:rsidRDefault="00000000" w:rsidRPr="00000000" w14:paraId="0000032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–Определенно.</w:t>
            </w:r>
          </w:p>
          <w:p w:rsidR="00000000" w:rsidDel="00000000" w:rsidP="00000000" w:rsidRDefault="00000000" w:rsidRPr="00000000" w14:paraId="0000032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&lt;nl&gt;Однако возможно, что здешние метаморфозы носили для него более личный характер.</w:t>
            </w:r>
          </w:p>
          <w:p w:rsidR="00000000" w:rsidDel="00000000" w:rsidP="00000000" w:rsidRDefault="00000000" w:rsidRPr="00000000" w14:paraId="0000032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Я ОЧЕНЬ надеюсь, что с ним и его маленьким другом всё в порядке. И он окажется тут, с нами.</w:t>
            </w:r>
          </w:p>
          <w:p w:rsidR="00000000" w:rsidDel="00000000" w:rsidP="00000000" w:rsidRDefault="00000000" w:rsidRPr="00000000" w14:paraId="0000032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–Я бы поспорила, но не буду.</w:t>
              <w:br w:type="textWrapping"/>
              <w:br w:type="textWrapping"/>
              <w:t xml:space="preserve">Повторяющаяся реплика при повторном нажатии.</w:t>
            </w:r>
          </w:p>
          <w:p w:rsidR="00000000" w:rsidDel="00000000" w:rsidP="00000000" w:rsidRDefault="00000000" w:rsidRPr="00000000" w14:paraId="0000032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(бубнит под нос)Хм,</w:t>
            </w:r>
            <w:r w:rsidDel="00000000" w:rsidR="00000000" w:rsidRPr="00000000">
              <w:rPr>
                <w:rFonts w:ascii="Exo 2" w:cs="Exo 2" w:eastAsia="Exo 2" w:hAnsi="Exo 2"/>
                <w:rtl w:val="0"/>
              </w:rPr>
              <w:t xml:space="preserve"> любопытно</w:t>
            </w:r>
            <w:r w:rsidDel="00000000" w:rsidR="00000000" w:rsidRPr="00000000">
              <w:rPr>
                <w:rFonts w:ascii="Exo 2" w:cs="Exo 2" w:eastAsia="Exo 2" w:hAnsi="Exo 2"/>
                <w:rtl w:val="0"/>
              </w:rPr>
              <w:t xml:space="preserve">, может ли его собака превратиться в человека здесь? Да и халат у него </w:t>
            </w:r>
            <w:r w:rsidDel="00000000" w:rsidR="00000000" w:rsidRPr="00000000">
              <w:rPr>
                <w:rFonts w:ascii="Exo 2" w:cs="Exo 2" w:eastAsia="Exo 2" w:hAnsi="Exo 2"/>
                <w:rtl w:val="0"/>
              </w:rPr>
              <w:t xml:space="preserve">весьма</w:t>
            </w:r>
            <w:r w:rsidDel="00000000" w:rsidR="00000000" w:rsidRPr="00000000">
              <w:rPr>
                <w:rFonts w:ascii="Exo 2" w:cs="Exo 2" w:eastAsia="Exo 2" w:hAnsi="Exo 2"/>
                <w:rtl w:val="0"/>
              </w:rPr>
              <w:t xml:space="preserve"> профессорский.</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«Пилигрим-Сити»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Кстати, а какими судьбами тебя занесло в этот городок?</w:t>
            </w:r>
          </w:p>
          <w:p w:rsidR="00000000" w:rsidDel="00000000" w:rsidP="00000000" w:rsidRDefault="00000000" w:rsidRPr="00000000" w14:paraId="0000033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Неужели это важно?</w:t>
            </w:r>
          </w:p>
          <w:p w:rsidR="00000000" w:rsidDel="00000000" w:rsidP="00000000" w:rsidRDefault="00000000" w:rsidRPr="00000000" w14:paraId="0000033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–Раз уж в такую ситуацию попали, то можно и получше друг друга узнать. Вот ты, например, всегда можешь обо </w:t>
            </w:r>
            <w:r w:rsidDel="00000000" w:rsidR="00000000" w:rsidRPr="00000000">
              <w:rPr>
                <w:rFonts w:ascii="Exo 2" w:cs="Exo 2" w:eastAsia="Exo 2" w:hAnsi="Exo 2"/>
                <w:b w:val="1"/>
                <w:color w:val="ff0000"/>
                <w:rtl w:val="0"/>
              </w:rPr>
              <w:t xml:space="preserve">мне</w:t>
            </w:r>
            <w:r w:rsidDel="00000000" w:rsidR="00000000" w:rsidRPr="00000000">
              <w:rPr>
                <w:rFonts w:ascii="Exo 2" w:cs="Exo 2" w:eastAsia="Exo 2" w:hAnsi="Exo 2"/>
                <w:rtl w:val="0"/>
              </w:rPr>
              <w:t xml:space="preserve"> спросить. Я много чего расскажу.</w:t>
            </w:r>
          </w:p>
          <w:p w:rsidR="00000000" w:rsidDel="00000000" w:rsidP="00000000" w:rsidRDefault="00000000" w:rsidRPr="00000000" w14:paraId="0000033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–И как нам это поможет?</w:t>
            </w:r>
          </w:p>
          <w:p w:rsidR="00000000" w:rsidDel="00000000" w:rsidP="00000000" w:rsidRDefault="00000000" w:rsidRPr="00000000" w14:paraId="0000033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–Так мы с лёгкостью сможем доверять друг другу. Я это всем на тренировках говорю, мы даже начинаем их с общения.</w:t>
            </w:r>
          </w:p>
          <w:p w:rsidR="00000000" w:rsidDel="00000000" w:rsidP="00000000" w:rsidRDefault="00000000" w:rsidRPr="00000000" w14:paraId="00000339">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пару секунд пауза, Селена обдумывает слова Клариссы. Затем Селена говорит.</w:t>
            </w:r>
          </w:p>
          <w:p w:rsidR="00000000" w:rsidDel="00000000" w:rsidP="00000000" w:rsidRDefault="00000000" w:rsidRPr="00000000" w14:paraId="0000033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–Хорошо.</w:t>
            </w:r>
          </w:p>
          <w:p w:rsidR="00000000" w:rsidDel="00000000" w:rsidP="00000000" w:rsidRDefault="00000000" w:rsidRPr="00000000" w14:paraId="0000033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просто приехала в это захолустье. Всё.</w:t>
            </w:r>
          </w:p>
          <w:p w:rsidR="00000000" w:rsidDel="00000000" w:rsidP="00000000" w:rsidRDefault="00000000" w:rsidRPr="00000000" w14:paraId="0000033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–Всё?</w:t>
            </w:r>
          </w:p>
          <w:p w:rsidR="00000000" w:rsidDel="00000000" w:rsidP="00000000" w:rsidRDefault="00000000" w:rsidRPr="00000000" w14:paraId="0000033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–Да. Никаких трогательных и трагичных историй. Можно сказать, моё прибывание здесь почти случайность.</w:t>
            </w:r>
          </w:p>
          <w:p w:rsidR="00000000" w:rsidDel="00000000" w:rsidP="00000000" w:rsidRDefault="00000000" w:rsidRPr="00000000" w14:paraId="0000033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–И тебя ничего здесь не интересует?</w:t>
            </w:r>
          </w:p>
          <w:p w:rsidR="00000000" w:rsidDel="00000000" w:rsidP="00000000" w:rsidRDefault="00000000" w:rsidRPr="00000000" w14:paraId="0000033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–Разве что отличные виды природы. Гораздо лучше, чем в Ричмонде. </w:t>
            </w:r>
          </w:p>
          <w:p w:rsidR="00000000" w:rsidDel="00000000" w:rsidP="00000000" w:rsidRDefault="00000000" w:rsidRPr="00000000" w14:paraId="0000034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 случись всего этого, я бы с удовольствием запечатлела здешние горы на холсте. Но…</w:t>
            </w:r>
          </w:p>
          <w:p w:rsidR="00000000" w:rsidDel="00000000" w:rsidP="00000000" w:rsidRDefault="00000000" w:rsidRPr="00000000" w14:paraId="0000034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–Никаких «Но»!</w:t>
            </w:r>
          </w:p>
          <w:p w:rsidR="00000000" w:rsidDel="00000000" w:rsidP="00000000" w:rsidRDefault="00000000" w:rsidRPr="00000000" w14:paraId="0000034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 стоит опускать руки. Раз говоришь, что хочешь нарисовать местную природу – так оно и будет.</w:t>
            </w:r>
          </w:p>
          <w:p w:rsidR="00000000" w:rsidDel="00000000" w:rsidP="00000000" w:rsidRDefault="00000000" w:rsidRPr="00000000" w14:paraId="0000034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–Эм. Да. Конечно.</w:t>
            </w:r>
          </w:p>
          <w:p w:rsidR="00000000" w:rsidDel="00000000" w:rsidP="00000000" w:rsidRDefault="00000000" w:rsidRPr="00000000" w14:paraId="0000034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&lt;nl&gt;Спасибо за поддержку. (Спасибо за поддержку повторяется)</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«Питомец»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–По-твоему, здесь могут быть другие животные?</w:t>
            </w:r>
          </w:p>
          <w:p w:rsidR="00000000" w:rsidDel="00000000" w:rsidP="00000000" w:rsidRDefault="00000000" w:rsidRPr="00000000" w14:paraId="0000034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–В смысле, бродячие? Или дикие?</w:t>
            </w:r>
          </w:p>
          <w:p w:rsidR="00000000" w:rsidDel="00000000" w:rsidP="00000000" w:rsidRDefault="00000000" w:rsidRPr="00000000" w14:paraId="0000034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–Оба. Отель, судя по всему, не один год пустует.</w:t>
            </w:r>
          </w:p>
          <w:p w:rsidR="00000000" w:rsidDel="00000000" w:rsidP="00000000" w:rsidRDefault="00000000" w:rsidRPr="00000000" w14:paraId="0000034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–Хм. Такое действительно может быть.</w:t>
            </w:r>
          </w:p>
          <w:p w:rsidR="00000000" w:rsidDel="00000000" w:rsidP="00000000" w:rsidRDefault="00000000" w:rsidRPr="00000000" w14:paraId="0000034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&lt;nl&gt;Даже подумать страшно, что тут водится стая диких собак.</w:t>
            </w:r>
          </w:p>
          <w:p w:rsidR="00000000" w:rsidDel="00000000" w:rsidP="00000000" w:rsidRDefault="00000000" w:rsidRPr="00000000" w14:paraId="0000034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–Или волков. Или что-то более жуткое.</w:t>
            </w:r>
          </w:p>
          <w:p w:rsidR="00000000" w:rsidDel="00000000" w:rsidP="00000000" w:rsidRDefault="00000000" w:rsidRPr="00000000" w14:paraId="0000035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–Но они тогда тоже должны не умирать. Значит, они в такой же ловушке, как и мы. </w:t>
            </w:r>
          </w:p>
          <w:p w:rsidR="00000000" w:rsidDel="00000000" w:rsidP="00000000" w:rsidRDefault="00000000" w:rsidRPr="00000000" w14:paraId="0000035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любое животное будет злее тучи, если обращаться с ним плохо.</w:t>
            </w:r>
          </w:p>
          <w:p w:rsidR="00000000" w:rsidDel="00000000" w:rsidP="00000000" w:rsidRDefault="00000000" w:rsidRPr="00000000" w14:paraId="0000035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–Я не возьмусь рассуждать о природе этого места.</w:t>
            </w:r>
          </w:p>
          <w:p w:rsidR="00000000" w:rsidDel="00000000" w:rsidP="00000000" w:rsidRDefault="00000000" w:rsidRPr="00000000" w14:paraId="0000035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животное есть животное. Особенно собаки.</w:t>
            </w:r>
          </w:p>
          <w:p w:rsidR="00000000" w:rsidDel="00000000" w:rsidP="00000000" w:rsidRDefault="00000000" w:rsidRPr="00000000" w14:paraId="0000035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&lt;nl&gt;Злые, территориальные хищники.</w:t>
            </w:r>
          </w:p>
          <w:p w:rsidR="00000000" w:rsidDel="00000000" w:rsidP="00000000" w:rsidRDefault="00000000" w:rsidRPr="00000000" w14:paraId="0000035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–Извини что так говорю, но, похоже, у тебя с ними что-то личное.</w:t>
            </w:r>
          </w:p>
          <w:p w:rsidR="00000000" w:rsidDel="00000000" w:rsidP="00000000" w:rsidRDefault="00000000" w:rsidRPr="00000000" w14:paraId="0000035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–Возможно.</w:t>
            </w:r>
          </w:p>
          <w:p w:rsidR="00000000" w:rsidDel="00000000" w:rsidP="00000000" w:rsidRDefault="00000000" w:rsidRPr="00000000" w14:paraId="00000357">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358">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35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–Домашних собак не существует. Они лишь немного послушнее диких.</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«Кларисса»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Допустим. Что ты расскажешь?</w:t>
            </w:r>
          </w:p>
          <w:p w:rsidR="00000000" w:rsidDel="00000000" w:rsidP="00000000" w:rsidRDefault="00000000" w:rsidRPr="00000000" w14:paraId="0000036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–Ой! Обо мне столько можно рассказать. Я, вообще, со среднего запада. Выросла в больщу-у-у-ущей семье. У нас своя ферма была. С детства приходилось за животными ухаживать. А ещё ведь потом братья и сёст…</w:t>
            </w:r>
          </w:p>
          <w:p w:rsidR="00000000" w:rsidDel="00000000" w:rsidP="00000000" w:rsidRDefault="00000000" w:rsidRPr="00000000" w14:paraId="0000036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–Пожалуйста! Довольно.</w:t>
            </w:r>
          </w:p>
          <w:p w:rsidR="00000000" w:rsidDel="00000000" w:rsidP="00000000" w:rsidRDefault="00000000" w:rsidRPr="00000000" w14:paraId="0000036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поняла, биография у тебя богатая.</w:t>
            </w:r>
          </w:p>
          <w:p w:rsidR="00000000" w:rsidDel="00000000" w:rsidP="00000000" w:rsidRDefault="00000000" w:rsidRPr="00000000" w14:paraId="0000036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давай сосредоточимся на текущем. Что с тобой произошло в отеле?</w:t>
            </w:r>
          </w:p>
          <w:p w:rsidR="00000000" w:rsidDel="00000000" w:rsidP="00000000" w:rsidRDefault="00000000" w:rsidRPr="00000000" w14:paraId="0000036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я уже говорила. Мы с Крисом пошли тебя искать. Потом появились вещи, ни капельки не связанные с отелем. И про остальное ты уже знаешь.</w:t>
            </w:r>
          </w:p>
          <w:p w:rsidR="00000000" w:rsidDel="00000000" w:rsidP="00000000" w:rsidRDefault="00000000" w:rsidRPr="00000000" w14:paraId="0000036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–Ещё ты говорила, что они залезли тебе в голову. Там скрываются какие-то секреты? </w:t>
            </w:r>
          </w:p>
          <w:p w:rsidR="00000000" w:rsidDel="00000000" w:rsidP="00000000" w:rsidRDefault="00000000" w:rsidRPr="00000000" w14:paraId="0000036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&lt;nl&gt;Нечто, способное пошатнуть твой оптимизм?</w:t>
            </w:r>
          </w:p>
          <w:p w:rsidR="00000000" w:rsidDel="00000000" w:rsidP="00000000" w:rsidRDefault="00000000" w:rsidRPr="00000000" w14:paraId="0000036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фразы Кларисса отворачивается от Селены в противоположную сторону. Пока Кларисса стоит отвернувшись Селена продолжает.</w:t>
            </w:r>
          </w:p>
          <w:p w:rsidR="00000000" w:rsidDel="00000000" w:rsidP="00000000" w:rsidRDefault="00000000" w:rsidRPr="00000000" w14:paraId="0000036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–Или, быть может, ты несёшь опасность окружающим?</w:t>
            </w:r>
          </w:p>
          <w:p w:rsidR="00000000" w:rsidDel="00000000" w:rsidP="00000000" w:rsidRDefault="00000000" w:rsidRPr="00000000" w14:paraId="0000036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–Нет! Я же никогда не…</w:t>
            </w:r>
          </w:p>
          <w:p w:rsidR="00000000" w:rsidDel="00000000" w:rsidP="00000000" w:rsidRDefault="00000000" w:rsidRPr="00000000" w14:paraId="0000036A">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Кларисса поворачивается обратно к Селене и произносит.</w:t>
            </w:r>
          </w:p>
          <w:p w:rsidR="00000000" w:rsidDel="00000000" w:rsidP="00000000" w:rsidRDefault="00000000" w:rsidRPr="00000000" w14:paraId="0000036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не могу и муху обидеть! Но…</w:t>
            </w:r>
          </w:p>
          <w:p w:rsidR="00000000" w:rsidDel="00000000" w:rsidP="00000000" w:rsidRDefault="00000000" w:rsidRPr="00000000" w14:paraId="0000036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мне тяжело говорить о том, что тут было. Извини.</w:t>
            </w:r>
          </w:p>
          <w:p w:rsidR="00000000" w:rsidDel="00000000" w:rsidP="00000000" w:rsidRDefault="00000000" w:rsidRPr="00000000" w14:paraId="0000036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–Как я и думала. Колоссальные убеждения на глиняных ногах.</w:t>
            </w:r>
          </w:p>
          <w:p w:rsidR="00000000" w:rsidDel="00000000" w:rsidP="00000000" w:rsidRDefault="00000000" w:rsidRPr="00000000" w14:paraId="0000036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&lt;nl&gt;Ладно,  не будем об этом. Твои секреты – твоё дело.</w:t>
            </w:r>
          </w:p>
          <w:p w:rsidR="00000000" w:rsidDel="00000000" w:rsidP="00000000" w:rsidRDefault="00000000" w:rsidRPr="00000000" w14:paraId="0000036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&lt;nl&gt;Можешь спросить </w:t>
            </w:r>
            <w:r w:rsidDel="00000000" w:rsidR="00000000" w:rsidRPr="00000000">
              <w:rPr>
                <w:rFonts w:ascii="Exo 2" w:cs="Exo 2" w:eastAsia="Exo 2" w:hAnsi="Exo 2"/>
                <w:b w:val="1"/>
                <w:color w:val="ff0000"/>
                <w:rtl w:val="0"/>
              </w:rPr>
              <w:t xml:space="preserve">обо мне. </w:t>
            </w:r>
            <w:r w:rsidDel="00000000" w:rsidR="00000000" w:rsidRPr="00000000">
              <w:rPr>
                <w:rFonts w:ascii="Exo 2" w:cs="Exo 2" w:eastAsia="Exo 2" w:hAnsi="Exo 2"/>
                <w:rtl w:val="0"/>
              </w:rPr>
              <w:t xml:space="preserve">Это будет справедливо.</w:t>
            </w:r>
          </w:p>
          <w:p w:rsidR="00000000" w:rsidDel="00000000" w:rsidP="00000000" w:rsidRDefault="00000000" w:rsidRPr="00000000" w14:paraId="00000370">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37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37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(Божечки! Я и не знала, что Селена может быть ТАКОЙ. Почти как Крис. Только не матерится.)</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«Селена»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–Тогда расскажи, всё-таки, как ты оказалась в этом городке?</w:t>
            </w:r>
          </w:p>
          <w:p w:rsidR="00000000" w:rsidDel="00000000" w:rsidP="00000000" w:rsidRDefault="00000000" w:rsidRPr="00000000" w14:paraId="0000037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Пару секунд паузы, Селена обдумывает ответ.</w:t>
            </w:r>
          </w:p>
          <w:p w:rsidR="00000000" w:rsidDel="00000000" w:rsidP="00000000" w:rsidRDefault="00000000" w:rsidRPr="00000000" w14:paraId="0000037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Каждый выбирает определенный путь в жизни. Я свой выбрала и оказалась здесь.</w:t>
            </w:r>
          </w:p>
          <w:p w:rsidR="00000000" w:rsidDel="00000000" w:rsidP="00000000" w:rsidRDefault="00000000" w:rsidRPr="00000000" w14:paraId="0000037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путь не равняется предназначению. Не в моём случае.</w:t>
            </w:r>
          </w:p>
          <w:p w:rsidR="00000000" w:rsidDel="00000000" w:rsidP="00000000" w:rsidRDefault="00000000" w:rsidRPr="00000000" w14:paraId="0000037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&lt;nl&gt;Представь картину. Полумертвый человек на каноэ сплавляется вниз по реке, не способный повлиять на что-либо. Так можно описать мою жизнь. </w:t>
            </w:r>
          </w:p>
          <w:p w:rsidR="00000000" w:rsidDel="00000000" w:rsidP="00000000" w:rsidRDefault="00000000" w:rsidRPr="00000000" w14:paraId="0000037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&lt;nl&gt;Это долгая цепочка событий. И, похоже, что она подходит к своему закономерному финалу.</w:t>
            </w:r>
          </w:p>
          <w:p w:rsidR="00000000" w:rsidDel="00000000" w:rsidP="00000000" w:rsidRDefault="00000000" w:rsidRPr="00000000" w14:paraId="0000037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&lt;nl&gt;Ты удовлетворена ответом?</w:t>
            </w:r>
          </w:p>
          <w:p w:rsidR="00000000" w:rsidDel="00000000" w:rsidP="00000000" w:rsidRDefault="00000000" w:rsidRPr="00000000" w14:paraId="0000037F">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фразы Кларисса стоит пару секунд без реплик, переваривая такой мрачный ответ. Затем произносит.</w:t>
            </w:r>
          </w:p>
          <w:p w:rsidR="00000000" w:rsidDel="00000000" w:rsidP="00000000" w:rsidRDefault="00000000" w:rsidRPr="00000000" w14:paraId="0000038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–Д-да?</w:t>
            </w:r>
          </w:p>
          <w:p w:rsidR="00000000" w:rsidDel="00000000" w:rsidP="00000000" w:rsidRDefault="00000000" w:rsidRPr="00000000" w14:paraId="00000381">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38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38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–(Вся эта история со смертью повлияла на Селену больше, чем я думала. Столько мрачных мыслей…)</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Учти, я знаю не очень много.</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Конец диалога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Спасибо, что </w:t>
            </w:r>
            <w:commentRangeStart w:id="12"/>
            <w:commentRangeStart w:id="13"/>
            <w:r w:rsidDel="00000000" w:rsidR="00000000" w:rsidRPr="00000000">
              <w:rPr>
                <w:rFonts w:ascii="Exo 2" w:cs="Exo 2" w:eastAsia="Exo 2" w:hAnsi="Exo 2"/>
                <w:rtl w:val="0"/>
              </w:rPr>
              <w:t xml:space="preserve">помогла</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Exo 2" w:cs="Exo 2" w:eastAsia="Exo 2" w:hAnsi="Exo 2"/>
                <w:rtl w:val="0"/>
              </w:rPr>
              <w:t xml:space="preserve">. </w:t>
            </w:r>
          </w:p>
        </w:tc>
      </w:tr>
    </w:tbl>
    <w:p w:rsidR="00000000" w:rsidDel="00000000" w:rsidP="00000000" w:rsidRDefault="00000000" w:rsidRPr="00000000" w14:paraId="0000038A">
      <w:pPr>
        <w:jc w:val="both"/>
        <w:rPr>
          <w:rFonts w:ascii="Exo 2" w:cs="Exo 2" w:eastAsia="Exo 2" w:hAnsi="Exo 2"/>
          <w:b w:val="1"/>
        </w:rPr>
      </w:pPr>
      <w:r w:rsidDel="00000000" w:rsidR="00000000" w:rsidRPr="00000000">
        <w:rPr>
          <w:rtl w:val="0"/>
        </w:rPr>
      </w:r>
    </w:p>
    <w:p w:rsidR="00000000" w:rsidDel="00000000" w:rsidP="00000000" w:rsidRDefault="00000000" w:rsidRPr="00000000" w14:paraId="0000038B">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38C">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Крис и Джеф. </w:t>
      </w:r>
      <w:r w:rsidDel="00000000" w:rsidR="00000000" w:rsidRPr="00000000">
        <w:rPr>
          <w:rFonts w:ascii="Exo 2" w:cs="Exo 2" w:eastAsia="Exo 2" w:hAnsi="Exo 2"/>
          <w:rtl w:val="0"/>
        </w:rPr>
        <w:t xml:space="preserve">В случае сценария за Клариссу Джеффа и Криса в фойе не будет. Объясняется это тем, что Джеф воспользовался одной из дверей в фойе, так что в следующей интерлюдии он из неё и появится, давая нам возможность самим за неё пройти. Крис же воспользовался лифтом. Селену они не заметили из-за того, что она появилась предпоследней. (</w:t>
      </w:r>
      <w:r w:rsidDel="00000000" w:rsidR="00000000" w:rsidRPr="00000000">
        <w:rPr>
          <w:rFonts w:ascii="Exo 2" w:cs="Exo 2" w:eastAsia="Exo 2" w:hAnsi="Exo 2"/>
          <w:b w:val="1"/>
          <w:rtl w:val="0"/>
        </w:rPr>
        <w:t xml:space="preserve">Заметка! </w:t>
      </w:r>
      <w:r w:rsidDel="00000000" w:rsidR="00000000" w:rsidRPr="00000000">
        <w:rPr>
          <w:rFonts w:ascii="Exo 2" w:cs="Exo 2" w:eastAsia="Exo 2" w:hAnsi="Exo 2"/>
          <w:rtl w:val="0"/>
        </w:rPr>
        <w:t xml:space="preserve">Не забыть отразить это в репликах Криса и Джефа, о том, что они нашли. Крис скажет, что нашёл какую-то сраную записку в журнале)</w:t>
      </w:r>
    </w:p>
    <w:p w:rsidR="00000000" w:rsidDel="00000000" w:rsidP="00000000" w:rsidRDefault="00000000" w:rsidRPr="00000000" w14:paraId="0000038D">
      <w:pPr>
        <w:ind w:firstLine="850.3937007874016"/>
        <w:jc w:val="both"/>
        <w:rPr>
          <w:rFonts w:ascii="Exo 2" w:cs="Exo 2" w:eastAsia="Exo 2" w:hAnsi="Exo 2"/>
        </w:rPr>
      </w:pPr>
      <w:r w:rsidDel="00000000" w:rsidR="00000000" w:rsidRPr="00000000">
        <w:rPr>
          <w:rtl w:val="0"/>
        </w:rPr>
      </w:r>
    </w:p>
    <w:bookmarkStart w:colFirst="0" w:colLast="0" w:name="ce6fh0777n8b" w:id="9"/>
    <w:bookmarkEnd w:id="9"/>
    <w:p w:rsidR="00000000" w:rsidDel="00000000" w:rsidP="00000000" w:rsidRDefault="00000000" w:rsidRPr="00000000" w14:paraId="0000038E">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Лифт Кларисса. </w:t>
      </w:r>
      <w:r w:rsidDel="00000000" w:rsidR="00000000" w:rsidRPr="00000000">
        <w:rPr>
          <w:rFonts w:ascii="Exo 2" w:cs="Exo 2" w:eastAsia="Exo 2" w:hAnsi="Exo 2"/>
          <w:rtl w:val="0"/>
        </w:rPr>
        <w:t xml:space="preserve">После взаимодействия с </w:t>
      </w:r>
      <w:hyperlink w:anchor="5li1tu1k0dts">
        <w:r w:rsidDel="00000000" w:rsidR="00000000" w:rsidRPr="00000000">
          <w:rPr>
            <w:rFonts w:ascii="Exo 2" w:cs="Exo 2" w:eastAsia="Exo 2" w:hAnsi="Exo 2"/>
            <w:color w:val="1155cc"/>
            <w:u w:val="single"/>
            <w:rtl w:val="0"/>
          </w:rPr>
          <w:t xml:space="preserve">Аналоем</w:t>
        </w:r>
      </w:hyperlink>
      <w:r w:rsidDel="00000000" w:rsidR="00000000" w:rsidRPr="00000000">
        <w:rPr>
          <w:rFonts w:ascii="Exo 2" w:cs="Exo 2" w:eastAsia="Exo 2" w:hAnsi="Exo 2"/>
          <w:rtl w:val="0"/>
        </w:rPr>
        <w:t xml:space="preserve">, взаимодействие с лифтом меняется. Теперь лифт работает. Однако, в случае Клариссы, в него не сразу можно зайти. Для того, чтобы Кларисса зашла в лифт, ей необходимо помочь Селене, и принести ей сок. (</w:t>
      </w:r>
      <w:r w:rsidDel="00000000" w:rsidR="00000000" w:rsidRPr="00000000">
        <w:rPr>
          <w:rFonts w:ascii="Exo 2" w:cs="Exo 2" w:eastAsia="Exo 2" w:hAnsi="Exo 2"/>
          <w:b w:val="1"/>
          <w:rtl w:val="0"/>
        </w:rPr>
        <w:t xml:space="preserve">НЕ НУЖНО </w:t>
      </w:r>
      <w:r w:rsidDel="00000000" w:rsidR="00000000" w:rsidRPr="00000000">
        <w:rPr>
          <w:rFonts w:ascii="Exo 2" w:cs="Exo 2" w:eastAsia="Exo 2" w:hAnsi="Exo 2"/>
          <w:rtl w:val="0"/>
        </w:rPr>
        <w:t xml:space="preserve">прокликивать все реплики, достаточно принести сок.)</w:t>
      </w:r>
    </w:p>
    <w:p w:rsidR="00000000" w:rsidDel="00000000" w:rsidP="00000000" w:rsidRDefault="00000000" w:rsidRPr="00000000" w14:paraId="0000038F">
      <w:pPr>
        <w:numPr>
          <w:ilvl w:val="0"/>
          <w:numId w:val="11"/>
        </w:numPr>
        <w:ind w:left="1440" w:hanging="360"/>
        <w:jc w:val="both"/>
        <w:rPr>
          <w:rFonts w:ascii="Exo 2" w:cs="Exo 2" w:eastAsia="Exo 2" w:hAnsi="Exo 2"/>
          <w:u w:val="none"/>
        </w:rPr>
      </w:pPr>
      <w:r w:rsidDel="00000000" w:rsidR="00000000" w:rsidRPr="00000000">
        <w:rPr>
          <w:rFonts w:ascii="Exo 2" w:cs="Exo 2" w:eastAsia="Exo 2" w:hAnsi="Exo 2"/>
          <w:rtl w:val="0"/>
        </w:rPr>
        <w:t xml:space="preserve">Реплики Клариссы до того, как она поможет Селене.</w:t>
      </w:r>
    </w:p>
    <w:p w:rsidR="00000000" w:rsidDel="00000000" w:rsidP="00000000" w:rsidRDefault="00000000" w:rsidRPr="00000000" w14:paraId="00000390">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–Так, это правда. Лифт опять работает. И что, я должна туда зайти?</w:t>
      </w:r>
    </w:p>
    <w:p w:rsidR="00000000" w:rsidDel="00000000" w:rsidP="00000000" w:rsidRDefault="00000000" w:rsidRPr="00000000" w14:paraId="00000391">
      <w:pPr>
        <w:ind w:left="1440" w:firstLine="0"/>
        <w:jc w:val="both"/>
        <w:rPr>
          <w:rFonts w:ascii="Exo 2" w:cs="Exo 2" w:eastAsia="Exo 2" w:hAnsi="Exo 2"/>
        </w:rPr>
      </w:pPr>
      <w:r w:rsidDel="00000000" w:rsidR="00000000" w:rsidRPr="00000000">
        <w:rPr>
          <w:rFonts w:ascii="Exo 2" w:cs="Exo 2" w:eastAsia="Exo 2" w:hAnsi="Exo 2"/>
          <w:rtl w:val="0"/>
        </w:rPr>
        <w:t xml:space="preserve">&lt;nl&gt;</w:t>
      </w:r>
      <w:r w:rsidDel="00000000" w:rsidR="00000000" w:rsidRPr="00000000">
        <w:rPr>
          <w:rFonts w:ascii="Exo 2" w:cs="Exo 2" w:eastAsia="Exo 2" w:hAnsi="Exo 2"/>
          <w:sz w:val="20"/>
          <w:szCs w:val="20"/>
          <w:rtl w:val="0"/>
        </w:rPr>
        <w:t xml:space="preserve">Боже, но ведь это так страшно. Сколько ещё можно притворяться. </w:t>
      </w:r>
      <w:r w:rsidDel="00000000" w:rsidR="00000000" w:rsidRPr="00000000">
        <w:rPr>
          <w:rFonts w:ascii="Exo 2" w:cs="Exo 2" w:eastAsia="Exo 2" w:hAnsi="Exo 2"/>
          <w:rtl w:val="0"/>
        </w:rPr>
        <w:t xml:space="preserve">(здесь маленький шрифт, чтобы показать неуверенность в себе, которую Кларисса всячески пытается скрыть)</w:t>
      </w:r>
    </w:p>
    <w:p w:rsidR="00000000" w:rsidDel="00000000" w:rsidP="00000000" w:rsidRDefault="00000000" w:rsidRPr="00000000" w14:paraId="00000392">
      <w:pPr>
        <w:ind w:left="1440" w:firstLine="0"/>
        <w:jc w:val="both"/>
        <w:rPr>
          <w:rFonts w:ascii="Exo 2" w:cs="Exo 2" w:eastAsia="Exo 2" w:hAnsi="Exo 2"/>
        </w:rPr>
      </w:pPr>
      <w:r w:rsidDel="00000000" w:rsidR="00000000" w:rsidRPr="00000000">
        <w:rPr>
          <w:rFonts w:ascii="Exo 2" w:cs="Exo 2" w:eastAsia="Exo 2" w:hAnsi="Exo 2"/>
          <w:rtl w:val="0"/>
        </w:rPr>
        <w:t xml:space="preserve">После чего она отворачивается от лифта и произносит.</w:t>
      </w:r>
    </w:p>
    <w:p w:rsidR="00000000" w:rsidDel="00000000" w:rsidP="00000000" w:rsidRDefault="00000000" w:rsidRPr="00000000" w14:paraId="00000393">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уж нетушки! Нет! Нельзя о таком думать. </w:t>
      </w:r>
    </w:p>
    <w:p w:rsidR="00000000" w:rsidDel="00000000" w:rsidP="00000000" w:rsidRDefault="00000000" w:rsidRPr="00000000" w14:paraId="00000394">
      <w:pPr>
        <w:ind w:left="1440" w:firstLine="0"/>
        <w:jc w:val="both"/>
        <w:rPr>
          <w:rFonts w:ascii="Exo 2" w:cs="Exo 2" w:eastAsia="Exo 2" w:hAnsi="Exo 2"/>
        </w:rPr>
      </w:pPr>
      <w:r w:rsidDel="00000000" w:rsidR="00000000" w:rsidRPr="00000000">
        <w:rPr>
          <w:rFonts w:ascii="Exo 2" w:cs="Exo 2" w:eastAsia="Exo 2" w:hAnsi="Exo 2"/>
          <w:rtl w:val="0"/>
        </w:rPr>
        <w:t xml:space="preserve">&lt;nl&gt;Сначала надо убедиться, что тут никому не нужна помощь. А потом уже в омут с головой.</w:t>
      </w:r>
    </w:p>
    <w:p w:rsidR="00000000" w:rsidDel="00000000" w:rsidP="00000000" w:rsidRDefault="00000000" w:rsidRPr="00000000" w14:paraId="00000395">
      <w:pPr>
        <w:ind w:left="1440" w:firstLine="0"/>
        <w:jc w:val="both"/>
        <w:rPr>
          <w:rFonts w:ascii="Exo 2" w:cs="Exo 2" w:eastAsia="Exo 2" w:hAnsi="Exo 2"/>
        </w:rPr>
      </w:pPr>
      <w:r w:rsidDel="00000000" w:rsidR="00000000" w:rsidRPr="00000000">
        <w:rPr>
          <w:rFonts w:ascii="Exo 2" w:cs="Exo 2" w:eastAsia="Exo 2" w:hAnsi="Exo 2"/>
          <w:rtl w:val="0"/>
        </w:rPr>
        <w:t xml:space="preserve">Повторяющаяся мысле-реплика при попытке зайти в лифт.</w:t>
      </w:r>
    </w:p>
    <w:p w:rsidR="00000000" w:rsidDel="00000000" w:rsidP="00000000" w:rsidRDefault="00000000" w:rsidRPr="00000000" w14:paraId="00000396">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–По-моему, тут ещё кто-то был. Надо сначала проверить.</w:t>
      </w:r>
    </w:p>
    <w:p w:rsidR="00000000" w:rsidDel="00000000" w:rsidP="00000000" w:rsidRDefault="00000000" w:rsidRPr="00000000" w14:paraId="00000397">
      <w:pPr>
        <w:numPr>
          <w:ilvl w:val="0"/>
          <w:numId w:val="11"/>
        </w:numPr>
        <w:ind w:left="1440" w:hanging="360"/>
        <w:jc w:val="both"/>
        <w:rPr>
          <w:rFonts w:ascii="Exo 2" w:cs="Exo 2" w:eastAsia="Exo 2" w:hAnsi="Exo 2"/>
          <w:u w:val="none"/>
        </w:rPr>
      </w:pPr>
      <w:r w:rsidDel="00000000" w:rsidR="00000000" w:rsidRPr="00000000">
        <w:rPr>
          <w:rFonts w:ascii="Exo 2" w:cs="Exo 2" w:eastAsia="Exo 2" w:hAnsi="Exo 2"/>
          <w:rtl w:val="0"/>
        </w:rPr>
        <w:t xml:space="preserve">Реплики Клариссы после того, как она помогла Селене.</w:t>
      </w:r>
    </w:p>
    <w:p w:rsidR="00000000" w:rsidDel="00000000" w:rsidP="00000000" w:rsidRDefault="00000000" w:rsidRPr="00000000" w14:paraId="00000398">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вот, Селене хоть немного полегчало. Теперь можно и туда.</w:t>
      </w:r>
    </w:p>
    <w:p w:rsidR="00000000" w:rsidDel="00000000" w:rsidP="00000000" w:rsidRDefault="00000000" w:rsidRPr="00000000" w14:paraId="00000399">
      <w:pPr>
        <w:ind w:left="1440" w:firstLine="0"/>
        <w:jc w:val="both"/>
        <w:rPr>
          <w:rFonts w:ascii="Exo 2" w:cs="Exo 2" w:eastAsia="Exo 2" w:hAnsi="Exo 2"/>
        </w:rPr>
      </w:pPr>
      <w:r w:rsidDel="00000000" w:rsidR="00000000" w:rsidRPr="00000000">
        <w:rPr>
          <w:rFonts w:ascii="Exo 2" w:cs="Exo 2" w:eastAsia="Exo 2" w:hAnsi="Exo 2"/>
          <w:rtl w:val="0"/>
        </w:rPr>
        <w:t xml:space="preserve">После чего Кларисса делает шаг назад, после чего произносит.</w:t>
      </w:r>
    </w:p>
    <w:p w:rsidR="00000000" w:rsidDel="00000000" w:rsidP="00000000" w:rsidRDefault="00000000" w:rsidRPr="00000000" w14:paraId="0000039A">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–Н-ну, не трусь! Всё будет хорошо. На счёт три.</w:t>
      </w:r>
    </w:p>
    <w:p w:rsidR="00000000" w:rsidDel="00000000" w:rsidP="00000000" w:rsidRDefault="00000000" w:rsidRPr="00000000" w14:paraId="0000039B">
      <w:pPr>
        <w:ind w:left="1440" w:firstLine="0"/>
        <w:jc w:val="both"/>
        <w:rPr>
          <w:rFonts w:ascii="Exo 2" w:cs="Exo 2" w:eastAsia="Exo 2" w:hAnsi="Exo 2"/>
        </w:rPr>
      </w:pPr>
      <w:r w:rsidDel="00000000" w:rsidR="00000000" w:rsidRPr="00000000">
        <w:rPr>
          <w:rFonts w:ascii="Exo 2" w:cs="Exo 2" w:eastAsia="Exo 2" w:hAnsi="Exo 2"/>
          <w:rtl w:val="0"/>
        </w:rPr>
        <w:t xml:space="preserve">&lt;nl&gt;Раз</w:t>
      </w:r>
    </w:p>
    <w:p w:rsidR="00000000" w:rsidDel="00000000" w:rsidP="00000000" w:rsidRDefault="00000000" w:rsidRPr="00000000" w14:paraId="0000039C">
      <w:pPr>
        <w:ind w:left="1440" w:firstLine="0"/>
        <w:jc w:val="both"/>
        <w:rPr>
          <w:rFonts w:ascii="Exo 2" w:cs="Exo 2" w:eastAsia="Exo 2" w:hAnsi="Exo 2"/>
        </w:rPr>
      </w:pPr>
      <w:r w:rsidDel="00000000" w:rsidR="00000000" w:rsidRPr="00000000">
        <w:rPr>
          <w:rFonts w:ascii="Exo 2" w:cs="Exo 2" w:eastAsia="Exo 2" w:hAnsi="Exo 2"/>
          <w:rtl w:val="0"/>
        </w:rPr>
        <w:t xml:space="preserve">&lt;nl&gt;Два</w:t>
      </w:r>
    </w:p>
    <w:p w:rsidR="00000000" w:rsidDel="00000000" w:rsidP="00000000" w:rsidRDefault="00000000" w:rsidRPr="00000000" w14:paraId="0000039D">
      <w:pPr>
        <w:ind w:left="1440" w:firstLine="0"/>
        <w:jc w:val="both"/>
        <w:rPr>
          <w:rFonts w:ascii="Exo 2" w:cs="Exo 2" w:eastAsia="Exo 2" w:hAnsi="Exo 2"/>
        </w:rPr>
      </w:pPr>
      <w:r w:rsidDel="00000000" w:rsidR="00000000" w:rsidRPr="00000000">
        <w:rPr>
          <w:rFonts w:ascii="Exo 2" w:cs="Exo 2" w:eastAsia="Exo 2" w:hAnsi="Exo 2"/>
          <w:rtl w:val="0"/>
        </w:rPr>
        <w:t xml:space="preserve">&lt;nl&gt;Два с половиной</w:t>
      </w:r>
    </w:p>
    <w:p w:rsidR="00000000" w:rsidDel="00000000" w:rsidP="00000000" w:rsidRDefault="00000000" w:rsidRPr="00000000" w14:paraId="0000039E">
      <w:pPr>
        <w:ind w:left="1440" w:firstLine="0"/>
        <w:jc w:val="both"/>
        <w:rPr>
          <w:rFonts w:ascii="Exo 2" w:cs="Exo 2" w:eastAsia="Exo 2" w:hAnsi="Exo 2"/>
        </w:rPr>
      </w:pPr>
      <w:r w:rsidDel="00000000" w:rsidR="00000000" w:rsidRPr="00000000">
        <w:rPr>
          <w:rFonts w:ascii="Exo 2" w:cs="Exo 2" w:eastAsia="Exo 2" w:hAnsi="Exo 2"/>
          <w:rtl w:val="0"/>
        </w:rPr>
        <w:t xml:space="preserve">Потом секунда паузы, затем Кларисса продолжает.</w:t>
      </w:r>
    </w:p>
    <w:p w:rsidR="00000000" w:rsidDel="00000000" w:rsidP="00000000" w:rsidRDefault="00000000" w:rsidRPr="00000000" w14:paraId="0000039F">
      <w:pPr>
        <w:ind w:left="1440" w:firstLine="0"/>
        <w:jc w:val="both"/>
        <w:rPr>
          <w:rFonts w:ascii="Exo 2" w:cs="Exo 2" w:eastAsia="Exo 2" w:hAnsi="Exo 2"/>
        </w:rPr>
      </w:pPr>
      <w:r w:rsidDel="00000000" w:rsidR="00000000" w:rsidRPr="00000000">
        <w:rPr>
          <w:rFonts w:ascii="Exo 2" w:cs="Exo 2" w:eastAsia="Exo 2" w:hAnsi="Exo 2"/>
          <w:rtl w:val="0"/>
        </w:rPr>
        <w:t xml:space="preserve">&lt;nl&gt;Три!</w:t>
      </w:r>
    </w:p>
    <w:p w:rsidR="00000000" w:rsidDel="00000000" w:rsidP="00000000" w:rsidRDefault="00000000" w:rsidRPr="00000000" w14:paraId="000003A0">
      <w:pPr>
        <w:ind w:left="1440" w:firstLine="0"/>
        <w:jc w:val="both"/>
        <w:rPr>
          <w:rFonts w:ascii="Exo 2" w:cs="Exo 2" w:eastAsia="Exo 2" w:hAnsi="Exo 2"/>
        </w:rPr>
      </w:pPr>
      <w:r w:rsidDel="00000000" w:rsidR="00000000" w:rsidRPr="00000000">
        <w:rPr>
          <w:rFonts w:ascii="Exo 2" w:cs="Exo 2" w:eastAsia="Exo 2" w:hAnsi="Exo 2"/>
          <w:rtl w:val="0"/>
        </w:rPr>
        <w:t xml:space="preserve">После чего </w:t>
      </w:r>
      <w:r w:rsidDel="00000000" w:rsidR="00000000" w:rsidRPr="00000000">
        <w:rPr>
          <w:rFonts w:ascii="Exo 2" w:cs="Exo 2" w:eastAsia="Exo 2" w:hAnsi="Exo 2"/>
          <w:b w:val="1"/>
          <w:rtl w:val="0"/>
        </w:rPr>
        <w:t xml:space="preserve">ЗАБЕГАЕТ (да, именно забегает) </w:t>
      </w:r>
      <w:r w:rsidDel="00000000" w:rsidR="00000000" w:rsidRPr="00000000">
        <w:rPr>
          <w:rFonts w:ascii="Exo 2" w:cs="Exo 2" w:eastAsia="Exo 2" w:hAnsi="Exo 2"/>
          <w:rtl w:val="0"/>
        </w:rPr>
        <w:t xml:space="preserve">в лифт.</w:t>
      </w:r>
    </w:p>
    <w:p w:rsidR="00000000" w:rsidDel="00000000" w:rsidP="00000000" w:rsidRDefault="00000000" w:rsidRPr="00000000" w14:paraId="000003A1">
      <w:pPr>
        <w:numPr>
          <w:ilvl w:val="0"/>
          <w:numId w:val="11"/>
        </w:numPr>
        <w:ind w:left="1440" w:hanging="360"/>
        <w:jc w:val="both"/>
        <w:rPr>
          <w:rFonts w:ascii="Exo 2" w:cs="Exo 2" w:eastAsia="Exo 2" w:hAnsi="Exo 2"/>
          <w:u w:val="none"/>
        </w:rPr>
      </w:pPr>
      <w:r w:rsidDel="00000000" w:rsidR="00000000" w:rsidRPr="00000000">
        <w:rPr>
          <w:rFonts w:ascii="Exo 2" w:cs="Exo 2" w:eastAsia="Exo 2" w:hAnsi="Exo 2"/>
          <w:rtl w:val="0"/>
        </w:rPr>
        <w:t xml:space="preserve">Реплики, если </w:t>
      </w:r>
      <w:hyperlink w:anchor="n5nw7ufg1ek0">
        <w:r w:rsidDel="00000000" w:rsidR="00000000" w:rsidRPr="00000000">
          <w:rPr>
            <w:rFonts w:ascii="Exo 2" w:cs="Exo 2" w:eastAsia="Exo 2" w:hAnsi="Exo 2"/>
            <w:color w:val="1155cc"/>
            <w:u w:val="single"/>
            <w:rtl w:val="0"/>
          </w:rPr>
          <w:t xml:space="preserve">Кларисса выпила сок</w:t>
        </w:r>
      </w:hyperlink>
      <w:r w:rsidDel="00000000" w:rsidR="00000000" w:rsidRPr="00000000">
        <w:rPr>
          <w:rFonts w:ascii="Exo 2" w:cs="Exo 2" w:eastAsia="Exo 2" w:hAnsi="Exo 2"/>
          <w:rtl w:val="0"/>
        </w:rPr>
        <w:t xml:space="preserve">, и не помогла Селене (С ней всё ещё нужно будет провзаимодействовать.).</w:t>
      </w:r>
    </w:p>
    <w:p w:rsidR="00000000" w:rsidDel="00000000" w:rsidP="00000000" w:rsidRDefault="00000000" w:rsidRPr="00000000" w14:paraId="000003A2">
      <w:pPr>
        <w:ind w:left="1440" w:firstLine="0"/>
        <w:jc w:val="both"/>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так ничем и не помогла, и вряд ли смогу…</w:t>
      </w:r>
    </w:p>
    <w:p w:rsidR="00000000" w:rsidDel="00000000" w:rsidP="00000000" w:rsidRDefault="00000000" w:rsidRPr="00000000" w14:paraId="000003A3">
      <w:pPr>
        <w:ind w:left="1440" w:firstLine="0"/>
        <w:jc w:val="both"/>
        <w:rPr>
          <w:rFonts w:ascii="Exo 2" w:cs="Exo 2" w:eastAsia="Exo 2" w:hAnsi="Exo 2"/>
        </w:rPr>
      </w:pPr>
      <w:r w:rsidDel="00000000" w:rsidR="00000000" w:rsidRPr="00000000">
        <w:rPr>
          <w:rFonts w:ascii="Exo 2" w:cs="Exo 2" w:eastAsia="Exo 2" w:hAnsi="Exo 2"/>
          <w:rtl w:val="0"/>
        </w:rPr>
        <w:t xml:space="preserve">&lt;nl&gt;Что уже и про себя говорить?</w:t>
      </w:r>
    </w:p>
    <w:p w:rsidR="00000000" w:rsidDel="00000000" w:rsidP="00000000" w:rsidRDefault="00000000" w:rsidRPr="00000000" w14:paraId="000003A4">
      <w:pPr>
        <w:ind w:left="1440" w:firstLine="0"/>
        <w:jc w:val="both"/>
        <w:rPr>
          <w:rFonts w:ascii="Exo 2" w:cs="Exo 2" w:eastAsia="Exo 2" w:hAnsi="Exo 2"/>
        </w:rPr>
      </w:pPr>
      <w:r w:rsidDel="00000000" w:rsidR="00000000" w:rsidRPr="00000000">
        <w:rPr>
          <w:rFonts w:ascii="Exo 2" w:cs="Exo 2" w:eastAsia="Exo 2" w:hAnsi="Exo 2"/>
          <w:rtl w:val="0"/>
        </w:rPr>
        <w:t xml:space="preserve">Секунду Кларисса смотрит на распахнутые двери лифта.</w:t>
      </w:r>
    </w:p>
    <w:p w:rsidR="00000000" w:rsidDel="00000000" w:rsidP="00000000" w:rsidRDefault="00000000" w:rsidRPr="00000000" w14:paraId="000003A5">
      <w:pPr>
        <w:ind w:left="1440" w:firstLine="0"/>
        <w:jc w:val="both"/>
        <w:rPr>
          <w:rFonts w:ascii="Exo 2" w:cs="Exo 2" w:eastAsia="Exo 2" w:hAnsi="Exo 2"/>
        </w:rPr>
      </w:pPr>
      <w:r w:rsidDel="00000000" w:rsidR="00000000" w:rsidRPr="00000000">
        <w:rPr>
          <w:rFonts w:ascii="Exo 2" w:cs="Exo 2" w:eastAsia="Exo 2" w:hAnsi="Exo 2"/>
          <w:rtl w:val="0"/>
        </w:rPr>
        <w:t xml:space="preserve">&lt;nl&gt;Может, я действительно заслужила всё, что со мной происходит?</w:t>
      </w:r>
    </w:p>
    <w:p w:rsidR="00000000" w:rsidDel="00000000" w:rsidP="00000000" w:rsidRDefault="00000000" w:rsidRPr="00000000" w14:paraId="000003A6">
      <w:pPr>
        <w:ind w:left="1440" w:firstLine="0"/>
        <w:jc w:val="both"/>
        <w:rPr>
          <w:rFonts w:ascii="Exo 2" w:cs="Exo 2" w:eastAsia="Exo 2" w:hAnsi="Exo 2"/>
        </w:rPr>
      </w:pPr>
      <w:r w:rsidDel="00000000" w:rsidR="00000000" w:rsidRPr="00000000">
        <w:rPr>
          <w:rFonts w:ascii="Exo 2" w:cs="Exo 2" w:eastAsia="Exo 2" w:hAnsi="Exo 2"/>
          <w:rtl w:val="0"/>
        </w:rPr>
        <w:t xml:space="preserve">&lt;nl&gt;К чему теперь прятаться. Наказание станет мне уроком. (-1 SAN)</w:t>
      </w:r>
    </w:p>
    <w:p w:rsidR="00000000" w:rsidDel="00000000" w:rsidP="00000000" w:rsidRDefault="00000000" w:rsidRPr="00000000" w14:paraId="000003A7">
      <w:pPr>
        <w:ind w:left="1440" w:firstLine="0"/>
        <w:jc w:val="both"/>
        <w:rPr>
          <w:rFonts w:ascii="Exo 2" w:cs="Exo 2" w:eastAsia="Exo 2" w:hAnsi="Exo 2"/>
        </w:rPr>
      </w:pPr>
      <w:r w:rsidDel="00000000" w:rsidR="00000000" w:rsidRPr="00000000">
        <w:rPr>
          <w:rFonts w:ascii="Exo 2" w:cs="Exo 2" w:eastAsia="Exo 2" w:hAnsi="Exo 2"/>
          <w:rtl w:val="0"/>
        </w:rPr>
        <w:t xml:space="preserve">После чего </w:t>
      </w:r>
      <w:r w:rsidDel="00000000" w:rsidR="00000000" w:rsidRPr="00000000">
        <w:rPr>
          <w:rFonts w:ascii="Exo 2" w:cs="Exo 2" w:eastAsia="Exo 2" w:hAnsi="Exo 2"/>
          <w:b w:val="1"/>
          <w:rtl w:val="0"/>
        </w:rPr>
        <w:t xml:space="preserve">МЕДЛЕННО </w:t>
      </w:r>
      <w:r w:rsidDel="00000000" w:rsidR="00000000" w:rsidRPr="00000000">
        <w:rPr>
          <w:rFonts w:ascii="Exo 2" w:cs="Exo 2" w:eastAsia="Exo 2" w:hAnsi="Exo 2"/>
          <w:rtl w:val="0"/>
        </w:rPr>
        <w:t xml:space="preserve">заходит в лифт.</w:t>
      </w:r>
    </w:p>
    <w:p w:rsidR="00000000" w:rsidDel="00000000" w:rsidP="00000000" w:rsidRDefault="00000000" w:rsidRPr="00000000" w14:paraId="000003A8">
      <w:pPr>
        <w:pStyle w:val="Heading1"/>
        <w:ind w:firstLine="850.3937007874016"/>
        <w:jc w:val="both"/>
        <w:rPr>
          <w:rFonts w:ascii="Exo 2" w:cs="Exo 2" w:eastAsia="Exo 2" w:hAnsi="Exo 2"/>
          <w:b w:val="1"/>
          <w:sz w:val="28"/>
          <w:szCs w:val="28"/>
        </w:rPr>
      </w:pPr>
      <w:bookmarkStart w:colFirst="0" w:colLast="0" w:name="_rtgf489b3gwa" w:id="10"/>
      <w:bookmarkEnd w:id="10"/>
      <w:r w:rsidDel="00000000" w:rsidR="00000000" w:rsidRPr="00000000">
        <w:rPr>
          <w:rFonts w:ascii="Exo 2" w:cs="Exo 2" w:eastAsia="Exo 2" w:hAnsi="Exo 2"/>
          <w:b w:val="1"/>
          <w:sz w:val="28"/>
          <w:szCs w:val="28"/>
          <w:rtl w:val="0"/>
        </w:rPr>
        <w:t xml:space="preserve">Селена</w:t>
      </w:r>
    </w:p>
    <w:p w:rsidR="00000000" w:rsidDel="00000000" w:rsidP="00000000" w:rsidRDefault="00000000" w:rsidRPr="00000000" w14:paraId="000003A9">
      <w:pPr>
        <w:ind w:firstLine="850.3937007874016"/>
        <w:jc w:val="both"/>
        <w:rPr>
          <w:rFonts w:ascii="Exo 2" w:cs="Exo 2" w:eastAsia="Exo 2" w:hAnsi="Exo 2"/>
        </w:rPr>
      </w:pPr>
      <w:r w:rsidDel="00000000" w:rsidR="00000000" w:rsidRPr="00000000">
        <w:rPr>
          <w:rFonts w:ascii="Exo 2" w:cs="Exo 2" w:eastAsia="Exo 2" w:hAnsi="Exo 2"/>
          <w:b w:val="1"/>
          <w:i w:val="1"/>
          <w:rtl w:val="0"/>
        </w:rPr>
        <w:t xml:space="preserve">Локация 1. Туалет (в Фойе). </w:t>
      </w:r>
      <w:r w:rsidDel="00000000" w:rsidR="00000000" w:rsidRPr="00000000">
        <w:rPr>
          <w:rFonts w:ascii="Exo 2" w:cs="Exo 2" w:eastAsia="Exo 2" w:hAnsi="Exo 2"/>
          <w:rtl w:val="0"/>
        </w:rPr>
        <w:t xml:space="preserve">Повторяется кат-сцена с с появлением из стены. Сперва Селена пару секунд просто лежит, не подавая признаков жизни. После чего резко и глубоко вдыхает воздух, затем начинает судорожно откашливаться. (здесь нужен соответствующий </w:t>
      </w:r>
      <w:r w:rsidDel="00000000" w:rsidR="00000000" w:rsidRPr="00000000">
        <w:rPr>
          <w:rFonts w:ascii="Exo 2" w:cs="Exo 2" w:eastAsia="Exo 2" w:hAnsi="Exo 2"/>
          <w:b w:val="1"/>
          <w:rtl w:val="0"/>
        </w:rPr>
        <w:t xml:space="preserve">ЗВУК, женского откашливания</w:t>
      </w:r>
      <w:r w:rsidDel="00000000" w:rsidR="00000000" w:rsidRPr="00000000">
        <w:rPr>
          <w:rFonts w:ascii="Exo 2" w:cs="Exo 2" w:eastAsia="Exo 2" w:hAnsi="Exo 2"/>
          <w:rtl w:val="0"/>
        </w:rPr>
        <w:t xml:space="preserve">) Встаёт на четвереньки, и произносит.</w:t>
      </w:r>
    </w:p>
    <w:p w:rsidR="00000000" w:rsidDel="00000000" w:rsidP="00000000" w:rsidRDefault="00000000" w:rsidRPr="00000000" w14:paraId="000003AA">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–К-какого ху… (Как и в случае с Клариссой эта реплика проматывается без участия игрока. Сразу после неё ещё раз </w:t>
      </w:r>
      <w:r w:rsidDel="00000000" w:rsidR="00000000" w:rsidRPr="00000000">
        <w:rPr>
          <w:rFonts w:ascii="Exo 2" w:cs="Exo 2" w:eastAsia="Exo 2" w:hAnsi="Exo 2"/>
          <w:b w:val="1"/>
          <w:rtl w:val="0"/>
        </w:rPr>
        <w:t xml:space="preserve">ЗВУК </w:t>
      </w:r>
      <w:r w:rsidDel="00000000" w:rsidR="00000000" w:rsidRPr="00000000">
        <w:rPr>
          <w:rFonts w:ascii="Exo 2" w:cs="Exo 2" w:eastAsia="Exo 2" w:hAnsi="Exo 2"/>
          <w:rtl w:val="0"/>
        </w:rPr>
        <w:t xml:space="preserve">истошного откашливания Селены. Затем она встаёт на ноги. После чего её мысле-реплика.)</w:t>
      </w:r>
    </w:p>
    <w:p w:rsidR="00000000" w:rsidDel="00000000" w:rsidP="00000000" w:rsidRDefault="00000000" w:rsidRPr="00000000" w14:paraId="000003AB">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–Я…</w:t>
      </w:r>
    </w:p>
    <w:p w:rsidR="00000000" w:rsidDel="00000000" w:rsidP="00000000" w:rsidRDefault="00000000" w:rsidRPr="00000000" w14:paraId="000003AC">
      <w:pPr>
        <w:ind w:firstLine="850.3937007874016"/>
        <w:jc w:val="both"/>
        <w:rPr>
          <w:rFonts w:ascii="Exo 2" w:cs="Exo 2" w:eastAsia="Exo 2" w:hAnsi="Exo 2"/>
        </w:rPr>
      </w:pPr>
      <w:r w:rsidDel="00000000" w:rsidR="00000000" w:rsidRPr="00000000">
        <w:rPr>
          <w:rFonts w:ascii="Exo 2" w:cs="Exo 2" w:eastAsia="Exo 2" w:hAnsi="Exo 2"/>
          <w:rtl w:val="0"/>
        </w:rPr>
        <w:t xml:space="preserve">Селена делает шаг вниз, затем её реплика.</w:t>
      </w:r>
    </w:p>
    <w:p w:rsidR="00000000" w:rsidDel="00000000" w:rsidP="00000000" w:rsidRDefault="00000000" w:rsidRPr="00000000" w14:paraId="000003AD">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–Что?</w:t>
      </w:r>
    </w:p>
    <w:p w:rsidR="00000000" w:rsidDel="00000000" w:rsidP="00000000" w:rsidRDefault="00000000" w:rsidRPr="00000000" w14:paraId="000003AE">
      <w:pPr>
        <w:ind w:firstLine="850.3937007874016"/>
        <w:jc w:val="both"/>
        <w:rPr>
          <w:rFonts w:ascii="Exo 2" w:cs="Exo 2" w:eastAsia="Exo 2" w:hAnsi="Exo 2"/>
        </w:rPr>
      </w:pPr>
      <w:r w:rsidDel="00000000" w:rsidR="00000000" w:rsidRPr="00000000">
        <w:rPr>
          <w:rFonts w:ascii="Exo 2" w:cs="Exo 2" w:eastAsia="Exo 2" w:hAnsi="Exo 2"/>
          <w:rtl w:val="0"/>
        </w:rPr>
        <w:t xml:space="preserve">Затем ещё один шаг вправо Селены, затем её реплика</w:t>
      </w:r>
    </w:p>
    <w:p w:rsidR="00000000" w:rsidDel="00000000" w:rsidP="00000000" w:rsidRDefault="00000000" w:rsidRPr="00000000" w14:paraId="000003AF">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–Где, и…</w:t>
      </w:r>
    </w:p>
    <w:p w:rsidR="00000000" w:rsidDel="00000000" w:rsidP="00000000" w:rsidRDefault="00000000" w:rsidRPr="00000000" w14:paraId="000003B0">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Селена делает ещё один шаг вправо. Осматривается по сторонам и произносит.</w:t>
      </w:r>
    </w:p>
    <w:p w:rsidR="00000000" w:rsidDel="00000000" w:rsidP="00000000" w:rsidRDefault="00000000" w:rsidRPr="00000000" w14:paraId="000003B1">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 нет.</w:t>
      </w:r>
    </w:p>
    <w:p w:rsidR="00000000" w:rsidDel="00000000" w:rsidP="00000000" w:rsidRDefault="00000000" w:rsidRPr="00000000" w14:paraId="000003B2">
      <w:pPr>
        <w:ind w:firstLine="850.3937007874016"/>
        <w:jc w:val="both"/>
        <w:rPr>
          <w:rFonts w:ascii="Exo 2" w:cs="Exo 2" w:eastAsia="Exo 2" w:hAnsi="Exo 2"/>
        </w:rPr>
      </w:pPr>
      <w:r w:rsidDel="00000000" w:rsidR="00000000" w:rsidRPr="00000000">
        <w:rPr>
          <w:rFonts w:ascii="Exo 2" w:cs="Exo 2" w:eastAsia="Exo 2" w:hAnsi="Exo 2"/>
          <w:rtl w:val="0"/>
        </w:rPr>
        <w:t xml:space="preserve">&lt;nl&gt;Нет-нет-нет-нет-нет!</w:t>
      </w:r>
    </w:p>
    <w:p w:rsidR="00000000" w:rsidDel="00000000" w:rsidP="00000000" w:rsidRDefault="00000000" w:rsidRPr="00000000" w14:paraId="000003B3">
      <w:pPr>
        <w:ind w:firstLine="850.3937007874016"/>
        <w:jc w:val="both"/>
        <w:rPr>
          <w:rFonts w:ascii="Exo 2" w:cs="Exo 2" w:eastAsia="Exo 2" w:hAnsi="Exo 2"/>
        </w:rPr>
      </w:pPr>
      <w:r w:rsidDel="00000000" w:rsidR="00000000" w:rsidRPr="00000000">
        <w:rPr>
          <w:rFonts w:ascii="Exo 2" w:cs="Exo 2" w:eastAsia="Exo 2" w:hAnsi="Exo 2"/>
          <w:rtl w:val="0"/>
        </w:rPr>
        <w:t xml:space="preserve">Затем отступает на шаг назад, пораженная тем, что она снова в отеле. После чего реплика Селены.</w:t>
      </w:r>
    </w:p>
    <w:p w:rsidR="00000000" w:rsidDel="00000000" w:rsidP="00000000" w:rsidRDefault="00000000" w:rsidRPr="00000000" w14:paraId="000003B4">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–Э-этого не может…</w:t>
      </w:r>
    </w:p>
    <w:p w:rsidR="00000000" w:rsidDel="00000000" w:rsidP="00000000" w:rsidRDefault="00000000" w:rsidRPr="00000000" w14:paraId="000003B5">
      <w:pPr>
        <w:ind w:firstLine="850.3937007874016"/>
        <w:jc w:val="both"/>
        <w:rPr>
          <w:rFonts w:ascii="Exo 2" w:cs="Exo 2" w:eastAsia="Exo 2" w:hAnsi="Exo 2"/>
        </w:rPr>
      </w:pPr>
      <w:r w:rsidDel="00000000" w:rsidR="00000000" w:rsidRPr="00000000">
        <w:rPr>
          <w:rFonts w:ascii="Exo 2" w:cs="Exo 2" w:eastAsia="Exo 2" w:hAnsi="Exo 2"/>
          <w:rtl w:val="0"/>
        </w:rPr>
        <w:t xml:space="preserve">&lt;nl&gt;Это невозможно.</w:t>
      </w:r>
    </w:p>
    <w:p w:rsidR="00000000" w:rsidDel="00000000" w:rsidP="00000000" w:rsidRDefault="00000000" w:rsidRPr="00000000" w14:paraId="000003B6">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Селена ещё раз осматривается по сторонам. Затем сокрушенно произносит.</w:t>
      </w:r>
    </w:p>
    <w:p w:rsidR="00000000" w:rsidDel="00000000" w:rsidP="00000000" w:rsidRDefault="00000000" w:rsidRPr="00000000" w14:paraId="000003B7">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–Блядь.</w:t>
      </w:r>
    </w:p>
    <w:p w:rsidR="00000000" w:rsidDel="00000000" w:rsidP="00000000" w:rsidRDefault="00000000" w:rsidRPr="00000000" w14:paraId="000003B8">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игроку даётся свобода перемещения.</w:t>
      </w:r>
    </w:p>
    <w:p w:rsidR="00000000" w:rsidDel="00000000" w:rsidP="00000000" w:rsidRDefault="00000000" w:rsidRPr="00000000" w14:paraId="000003B9">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3BA">
      <w:pPr>
        <w:ind w:firstLine="850.3937007874016"/>
        <w:jc w:val="both"/>
        <w:rPr>
          <w:rFonts w:ascii="Exo 2" w:cs="Exo 2" w:eastAsia="Exo 2" w:hAnsi="Exo 2"/>
        </w:rPr>
      </w:pPr>
      <w:r w:rsidDel="00000000" w:rsidR="00000000" w:rsidRPr="00000000">
        <w:rPr>
          <w:rFonts w:ascii="Exo 2" w:cs="Exo 2" w:eastAsia="Exo 2" w:hAnsi="Exo 2"/>
          <w:b w:val="1"/>
          <w:i w:val="1"/>
          <w:rtl w:val="0"/>
        </w:rPr>
        <w:t xml:space="preserve">Локация 2. Фойе.  </w:t>
      </w:r>
      <w:r w:rsidDel="00000000" w:rsidR="00000000" w:rsidRPr="00000000">
        <w:rPr>
          <w:rFonts w:ascii="Exo 2" w:cs="Exo 2" w:eastAsia="Exo 2" w:hAnsi="Exo 2"/>
          <w:rtl w:val="0"/>
        </w:rPr>
        <w:t xml:space="preserve">В любом случае игрок выходит в фойе. В случае с </w:t>
      </w:r>
      <w:r w:rsidDel="00000000" w:rsidR="00000000" w:rsidRPr="00000000">
        <w:rPr>
          <w:rFonts w:ascii="Exo 2" w:cs="Exo 2" w:eastAsia="Exo 2" w:hAnsi="Exo 2"/>
          <w:b w:val="1"/>
          <w:rtl w:val="0"/>
        </w:rPr>
        <w:t xml:space="preserve">Селеной </w:t>
      </w:r>
      <w:r w:rsidDel="00000000" w:rsidR="00000000" w:rsidRPr="00000000">
        <w:rPr>
          <w:rFonts w:ascii="Exo 2" w:cs="Exo 2" w:eastAsia="Exo 2" w:hAnsi="Exo 2"/>
          <w:rtl w:val="0"/>
        </w:rPr>
        <w:t xml:space="preserve">найти тут можно будет всю троицу. Однако поговорить можно только с двумя:</w:t>
      </w:r>
    </w:p>
    <w:p w:rsidR="00000000" w:rsidDel="00000000" w:rsidP="00000000" w:rsidRDefault="00000000" w:rsidRPr="00000000" w14:paraId="000003BB">
      <w:pPr>
        <w:numPr>
          <w:ilvl w:val="0"/>
          <w:numId w:val="12"/>
        </w:numPr>
        <w:ind w:left="1440" w:hanging="360"/>
        <w:jc w:val="both"/>
        <w:rPr>
          <w:rFonts w:ascii="Exo 2" w:cs="Exo 2" w:eastAsia="Exo 2" w:hAnsi="Exo 2"/>
          <w:u w:val="none"/>
        </w:rPr>
      </w:pPr>
      <w:r w:rsidDel="00000000" w:rsidR="00000000" w:rsidRPr="00000000">
        <w:rPr>
          <w:rFonts w:ascii="Exo 2" w:cs="Exo 2" w:eastAsia="Exo 2" w:hAnsi="Exo 2"/>
          <w:b w:val="1"/>
          <w:rtl w:val="0"/>
        </w:rPr>
        <w:t xml:space="preserve">Кларисса –</w:t>
      </w:r>
      <w:r w:rsidDel="00000000" w:rsidR="00000000" w:rsidRPr="00000000">
        <w:rPr>
          <w:rFonts w:ascii="Exo 2" w:cs="Exo 2" w:eastAsia="Exo 2" w:hAnsi="Exo 2"/>
          <w:rtl w:val="0"/>
        </w:rPr>
        <w:t xml:space="preserve"> её можно найти на втором этаже, правая секция. Она, дабы не показывать своё настоящее лицо, скрыть переживания от столкновения с отелем, сидит оперевшись о стену в самой дальнем и неприметном углу. (</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Предлагаю её разместить так, чтобы игроку не сразу заметил её. Это будет соответствовать тому что она прячется от всех)</w:t>
      </w:r>
    </w:p>
    <w:p w:rsidR="00000000" w:rsidDel="00000000" w:rsidP="00000000" w:rsidRDefault="00000000" w:rsidRPr="00000000" w14:paraId="000003BC">
      <w:pPr>
        <w:numPr>
          <w:ilvl w:val="0"/>
          <w:numId w:val="12"/>
        </w:numPr>
        <w:ind w:left="1440" w:hanging="360"/>
        <w:jc w:val="both"/>
        <w:rPr>
          <w:rFonts w:ascii="Exo 2" w:cs="Exo 2" w:eastAsia="Exo 2" w:hAnsi="Exo 2"/>
          <w:u w:val="none"/>
        </w:rPr>
      </w:pPr>
      <w:r w:rsidDel="00000000" w:rsidR="00000000" w:rsidRPr="00000000">
        <w:rPr>
          <w:rFonts w:ascii="Exo 2" w:cs="Exo 2" w:eastAsia="Exo 2" w:hAnsi="Exo 2"/>
          <w:b w:val="1"/>
          <w:rtl w:val="0"/>
        </w:rPr>
        <w:t xml:space="preserve">Джефф и Крис –</w:t>
      </w:r>
      <w:r w:rsidDel="00000000" w:rsidR="00000000" w:rsidRPr="00000000">
        <w:rPr>
          <w:rFonts w:ascii="Exo 2" w:cs="Exo 2" w:eastAsia="Exo 2" w:hAnsi="Exo 2"/>
          <w:rtl w:val="0"/>
        </w:rPr>
        <w:t xml:space="preserve"> В сценарии Селены Джефф и Крис стоят на первом этаже фойе, и о чём-то спорят (В самом низу, недалеко от двери-выхода). Поговорить с ними по отдельности не получится, так что общение будет проходить сразу с обоими.</w:t>
      </w:r>
    </w:p>
    <w:p w:rsidR="00000000" w:rsidDel="00000000" w:rsidP="00000000" w:rsidRDefault="00000000" w:rsidRPr="00000000" w14:paraId="000003BD">
      <w:pPr>
        <w:ind w:left="1440" w:firstLine="0"/>
        <w:jc w:val="both"/>
        <w:rPr>
          <w:rFonts w:ascii="Exo 2" w:cs="Exo 2" w:eastAsia="Exo 2" w:hAnsi="Exo 2"/>
        </w:rPr>
      </w:pPr>
      <w:r w:rsidDel="00000000" w:rsidR="00000000" w:rsidRPr="00000000">
        <w:rPr>
          <w:rtl w:val="0"/>
        </w:rPr>
      </w:r>
    </w:p>
    <w:p w:rsidR="00000000" w:rsidDel="00000000" w:rsidP="00000000" w:rsidRDefault="00000000" w:rsidRPr="00000000" w14:paraId="000003BE">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того, как игрок выйдет в фойе Селена делает пару шагов вперёд, поворачивается лицом к фойе (там где лестница и ресепшн). Молча смотрит на это пару секунд, осознавая ГДЕ она оказалась. После чего МЕДЛЕННО пятится, пока не прижмётся спиной к стене. После чего её реплика.</w:t>
      </w:r>
    </w:p>
    <w:p w:rsidR="00000000" w:rsidDel="00000000" w:rsidP="00000000" w:rsidRDefault="00000000" w:rsidRPr="00000000" w14:paraId="000003BF">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–Я так и думала. Это конец.</w:t>
      </w:r>
    </w:p>
    <w:p w:rsidR="00000000" w:rsidDel="00000000" w:rsidP="00000000" w:rsidRDefault="00000000" w:rsidRPr="00000000" w14:paraId="000003C0">
      <w:pPr>
        <w:ind w:firstLine="850.3937007874016"/>
        <w:jc w:val="both"/>
        <w:rPr>
          <w:rFonts w:ascii="Exo 2" w:cs="Exo 2" w:eastAsia="Exo 2" w:hAnsi="Exo 2"/>
        </w:rPr>
      </w:pPr>
      <w:r w:rsidDel="00000000" w:rsidR="00000000" w:rsidRPr="00000000">
        <w:rPr>
          <w:rFonts w:ascii="Exo 2" w:cs="Exo 2" w:eastAsia="Exo 2" w:hAnsi="Exo 2"/>
          <w:rtl w:val="0"/>
        </w:rPr>
        <w:t xml:space="preserve">&lt;nl&gt;Жалкое ничтожество оказалось в ловушке собственного выбора.</w:t>
      </w:r>
    </w:p>
    <w:p w:rsidR="00000000" w:rsidDel="00000000" w:rsidP="00000000" w:rsidRDefault="00000000" w:rsidRPr="00000000" w14:paraId="000003C1">
      <w:pPr>
        <w:ind w:firstLine="850.3937007874016"/>
        <w:jc w:val="both"/>
        <w:rPr>
          <w:rFonts w:ascii="Exo 2" w:cs="Exo 2" w:eastAsia="Exo 2" w:hAnsi="Exo 2"/>
        </w:rPr>
      </w:pPr>
      <w:r w:rsidDel="00000000" w:rsidR="00000000" w:rsidRPr="00000000">
        <w:rPr>
          <w:rFonts w:ascii="Exo 2" w:cs="Exo 2" w:eastAsia="Exo 2" w:hAnsi="Exo 2"/>
          <w:rtl w:val="0"/>
        </w:rPr>
        <w:t xml:space="preserve">&lt;nl&gt;Рано или поздно это должно было случиться. От себя не убежишь.</w:t>
      </w:r>
    </w:p>
    <w:p w:rsidR="00000000" w:rsidDel="00000000" w:rsidP="00000000" w:rsidRDefault="00000000" w:rsidRPr="00000000" w14:paraId="000003C2">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чего Селена делает шаг вперёд от стены. Затем её реплика.</w:t>
      </w:r>
    </w:p>
    <w:p w:rsidR="00000000" w:rsidDel="00000000" w:rsidP="00000000" w:rsidRDefault="00000000" w:rsidRPr="00000000" w14:paraId="000003C3">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–Вот они, годы скитаний. Похоже, уже ничего не важно.</w:t>
      </w:r>
    </w:p>
    <w:p w:rsidR="00000000" w:rsidDel="00000000" w:rsidP="00000000" w:rsidRDefault="00000000" w:rsidRPr="00000000" w14:paraId="000003C4">
      <w:pPr>
        <w:ind w:firstLine="850.3937007874016"/>
        <w:jc w:val="both"/>
        <w:rPr>
          <w:rFonts w:ascii="Exo 2" w:cs="Exo 2" w:eastAsia="Exo 2" w:hAnsi="Exo 2"/>
        </w:rPr>
      </w:pPr>
      <w:r w:rsidDel="00000000" w:rsidR="00000000" w:rsidRPr="00000000">
        <w:rPr>
          <w:rFonts w:ascii="Exo 2" w:cs="Exo 2" w:eastAsia="Exo 2" w:hAnsi="Exo 2"/>
          <w:rtl w:val="0"/>
        </w:rPr>
        <w:t xml:space="preserve">&lt;nl&gt;Теперь я узница Шато-Гайяра. Или Чистилища. </w:t>
      </w:r>
    </w:p>
    <w:p w:rsidR="00000000" w:rsidDel="00000000" w:rsidP="00000000" w:rsidRDefault="00000000" w:rsidRPr="00000000" w14:paraId="000003C5">
      <w:pPr>
        <w:ind w:firstLine="850.3937007874016"/>
        <w:jc w:val="both"/>
        <w:rPr>
          <w:rFonts w:ascii="Exo 2" w:cs="Exo 2" w:eastAsia="Exo 2" w:hAnsi="Exo 2"/>
        </w:rPr>
      </w:pPr>
      <w:r w:rsidDel="00000000" w:rsidR="00000000" w:rsidRPr="00000000">
        <w:rPr>
          <w:rFonts w:ascii="Exo 2" w:cs="Exo 2" w:eastAsia="Exo 2" w:hAnsi="Exo 2"/>
          <w:rtl w:val="0"/>
        </w:rPr>
        <w:t xml:space="preserve">&lt;nl&gt;Остаётся только смириться с судьбой.</w:t>
      </w:r>
    </w:p>
    <w:p w:rsidR="00000000" w:rsidDel="00000000" w:rsidP="00000000" w:rsidRDefault="00000000" w:rsidRPr="00000000" w14:paraId="000003C6">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3C7">
      <w:pPr>
        <w:ind w:firstLine="850.3937007874016"/>
        <w:jc w:val="both"/>
        <w:rPr>
          <w:rFonts w:ascii="Exo 2" w:cs="Exo 2" w:eastAsia="Exo 2" w:hAnsi="Exo 2"/>
        </w:rPr>
      </w:pPr>
      <w:r w:rsidDel="00000000" w:rsidR="00000000" w:rsidRPr="00000000">
        <w:rPr>
          <w:rFonts w:ascii="Exo 2" w:cs="Exo 2" w:eastAsia="Exo 2" w:hAnsi="Exo 2"/>
          <w:rtl w:val="0"/>
        </w:rPr>
        <w:t xml:space="preserve">После этого Игроку даётся свобода перемещения. Он может либо сразу </w:t>
      </w:r>
      <w:hyperlink w:anchor="rfcu2o99vb0m">
        <w:r w:rsidDel="00000000" w:rsidR="00000000" w:rsidRPr="00000000">
          <w:rPr>
            <w:rFonts w:ascii="Exo 2" w:cs="Exo 2" w:eastAsia="Exo 2" w:hAnsi="Exo 2"/>
            <w:color w:val="1155cc"/>
            <w:u w:val="single"/>
            <w:rtl w:val="0"/>
          </w:rPr>
          <w:t xml:space="preserve">отправиться к Аналою и затем лифту</w:t>
        </w:r>
      </w:hyperlink>
      <w:r w:rsidDel="00000000" w:rsidR="00000000" w:rsidRPr="00000000">
        <w:rPr>
          <w:rFonts w:ascii="Exo 2" w:cs="Exo 2" w:eastAsia="Exo 2" w:hAnsi="Exo 2"/>
          <w:rtl w:val="0"/>
        </w:rPr>
        <w:t xml:space="preserve">, либо изучить Фойе, поговорить с персонажами. </w:t>
      </w:r>
    </w:p>
    <w:p w:rsidR="00000000" w:rsidDel="00000000" w:rsidP="00000000" w:rsidRDefault="00000000" w:rsidRPr="00000000" w14:paraId="000003C8">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3C9">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Крис и Джефф – </w:t>
      </w:r>
      <w:r w:rsidDel="00000000" w:rsidR="00000000" w:rsidRPr="00000000">
        <w:rPr>
          <w:rFonts w:ascii="Exo 2" w:cs="Exo 2" w:eastAsia="Exo 2" w:hAnsi="Exo 2"/>
          <w:rtl w:val="0"/>
        </w:rPr>
        <w:t xml:space="preserve">оба стоят недалеко от запертой  двери-выхода, лицом к ней. Джефф чуть поближе к двери, Крис за его спиной. В данном случае Крис докапывается до Джеффа (как мы это делали в сценарии). Действующие лица здесь следующие:</w:t>
      </w:r>
    </w:p>
    <w:p w:rsidR="00000000" w:rsidDel="00000000" w:rsidP="00000000" w:rsidRDefault="00000000" w:rsidRPr="00000000" w14:paraId="000003CA">
      <w:pPr>
        <w:ind w:firstLine="850.3937007874016"/>
        <w:jc w:val="both"/>
        <w:rPr>
          <w:rFonts w:ascii="Exo 2" w:cs="Exo 2" w:eastAsia="Exo 2" w:hAnsi="Exo 2"/>
          <w:b w:val="1"/>
        </w:rPr>
      </w:pP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rtl w:val="0"/>
        </w:rPr>
        <w:t xml:space="preserve">Джефф (Дж), Крис (Кр) и Селена (Сел)</w:t>
      </w:r>
    </w:p>
    <w:p w:rsidR="00000000" w:rsidDel="00000000" w:rsidP="00000000" w:rsidRDefault="00000000" w:rsidRPr="00000000" w14:paraId="000003CB">
      <w:pPr>
        <w:ind w:firstLine="850.3937007874016"/>
        <w:jc w:val="both"/>
        <w:rPr>
          <w:rFonts w:ascii="Exo 2" w:cs="Exo 2" w:eastAsia="Exo 2" w:hAnsi="Exo 2"/>
          <w:b w:val="1"/>
        </w:rPr>
      </w:pPr>
      <w:r w:rsidDel="00000000" w:rsidR="00000000" w:rsidRPr="00000000">
        <w:rPr>
          <w:rtl w:val="0"/>
        </w:rPr>
      </w:r>
    </w:p>
    <w:p w:rsidR="00000000" w:rsidDel="00000000" w:rsidP="00000000" w:rsidRDefault="00000000" w:rsidRPr="00000000" w14:paraId="000003CC">
      <w:pPr>
        <w:ind w:firstLine="850.3937007874016"/>
        <w:jc w:val="both"/>
        <w:rPr>
          <w:rFonts w:ascii="Exo 2" w:cs="Exo 2" w:eastAsia="Exo 2" w:hAnsi="Exo 2"/>
        </w:rPr>
      </w:pP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Ты сможешь их так разместить, чтобы к Джеффу и Крису можно было подойти и взаимодействовать только со </w:t>
      </w:r>
      <w:commentRangeStart w:id="14"/>
      <w:commentRangeStart w:id="15"/>
      <w:commentRangeStart w:id="16"/>
      <w:r w:rsidDel="00000000" w:rsidR="00000000" w:rsidRPr="00000000">
        <w:rPr>
          <w:rFonts w:ascii="Exo 2" w:cs="Exo 2" w:eastAsia="Exo 2" w:hAnsi="Exo 2"/>
          <w:rtl w:val="0"/>
        </w:rPr>
        <w:t xml:space="preserve">спины?</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3CD">
      <w:pPr>
        <w:ind w:firstLine="850.3937007874016"/>
        <w:jc w:val="both"/>
        <w:rPr>
          <w:rFonts w:ascii="Exo 2" w:cs="Exo 2" w:eastAsia="Exo 2" w:hAnsi="Exo 2"/>
        </w:rPr>
      </w:pPr>
      <w:r w:rsidDel="00000000" w:rsidR="00000000" w:rsidRPr="00000000">
        <w:rPr>
          <w:rtl w:val="0"/>
        </w:rPr>
      </w:r>
    </w:p>
    <w:p w:rsidR="00000000" w:rsidDel="00000000" w:rsidP="00000000" w:rsidRDefault="00000000" w:rsidRPr="00000000" w14:paraId="000003CE">
      <w:pPr>
        <w:ind w:firstLine="850.3937007874016"/>
        <w:jc w:val="both"/>
        <w:rPr>
          <w:rFonts w:ascii="Exo 2" w:cs="Exo 2" w:eastAsia="Exo 2" w:hAnsi="Exo 2"/>
        </w:rPr>
      </w:pPr>
      <w:r w:rsidDel="00000000" w:rsidR="00000000" w:rsidRPr="00000000">
        <w:rPr>
          <w:rFonts w:ascii="Exo 2" w:cs="Exo 2" w:eastAsia="Exo 2" w:hAnsi="Exo 2"/>
          <w:rtl w:val="0"/>
        </w:rPr>
        <w:t xml:space="preserve">Подойдя СО СПИНЫ и провзаимодействовав с ними запускает диалог.</w:t>
      </w:r>
    </w:p>
    <w:p w:rsidR="00000000" w:rsidDel="00000000" w:rsidP="00000000" w:rsidRDefault="00000000" w:rsidRPr="00000000" w14:paraId="000003CF">
      <w:pPr>
        <w:ind w:firstLine="850.3937007874016"/>
        <w:jc w:val="both"/>
        <w:rPr>
          <w:rFonts w:ascii="Exo 2" w:cs="Exo 2" w:eastAsia="Exo 2" w:hAnsi="Exo 2"/>
        </w:rPr>
      </w:pPr>
      <w:r w:rsidDel="00000000" w:rsidR="00000000" w:rsidRPr="00000000">
        <w:rPr>
          <w:rtl w:val="0"/>
        </w:rPr>
      </w:r>
    </w:p>
    <w:tbl>
      <w:tblPr>
        <w:tblStyle w:val="Table5"/>
        <w:tblW w:w="10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550"/>
        <w:gridCol w:w="7350"/>
        <w:tblGridChange w:id="0">
          <w:tblGrid>
            <w:gridCol w:w="555"/>
            <w:gridCol w:w="2550"/>
            <w:gridCol w:w="7350"/>
          </w:tblGrid>
        </w:tblGridChange>
      </w:tblGrid>
      <w:tr>
        <w:trPr>
          <w:cantSplit w:val="0"/>
          <w:tblHeader w:val="1"/>
        </w:trPr>
        <w:tc>
          <w:tcPr/>
          <w:p w:rsidR="00000000" w:rsidDel="00000000" w:rsidP="00000000" w:rsidRDefault="00000000" w:rsidRPr="00000000" w14:paraId="000003D0">
            <w:pPr>
              <w:widowControl w:val="0"/>
              <w:spacing w:line="240" w:lineRule="auto"/>
              <w:jc w:val="center"/>
              <w:rPr>
                <w:rFonts w:ascii="Exo 2" w:cs="Exo 2" w:eastAsia="Exo 2" w:hAnsi="Exo 2"/>
                <w:b w:val="1"/>
              </w:rPr>
            </w:pPr>
            <w:r w:rsidDel="00000000" w:rsidR="00000000" w:rsidRPr="00000000">
              <w:rPr>
                <w:rFonts w:ascii="Nova Mono" w:cs="Nova Mono" w:eastAsia="Nova Mono" w:hAnsi="Nova Mono"/>
                <w:b w:val="1"/>
                <w:rtl w:val="0"/>
              </w:rPr>
              <w:t xml:space="preserve">№</w:t>
            </w:r>
          </w:p>
        </w:tc>
        <w:tc>
          <w:tcPr/>
          <w:p w:rsidR="00000000" w:rsidDel="00000000" w:rsidP="00000000" w:rsidRDefault="00000000" w:rsidRPr="00000000" w14:paraId="000003D1">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Условие</w:t>
            </w:r>
          </w:p>
        </w:tc>
        <w:tc>
          <w:tcPr/>
          <w:p w:rsidR="00000000" w:rsidDel="00000000" w:rsidP="00000000" w:rsidRDefault="00000000" w:rsidRPr="00000000" w14:paraId="000003D2">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Реплика</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Первое взаимодействие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–Бля!</w:t>
            </w:r>
          </w:p>
          <w:p w:rsidR="00000000" w:rsidDel="00000000" w:rsidP="00000000" w:rsidRDefault="00000000" w:rsidRPr="00000000" w14:paraId="000003D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&lt;nl&gt;Очкарик херов. Хорош игнорировать меня!</w:t>
            </w:r>
          </w:p>
          <w:p w:rsidR="00000000" w:rsidDel="00000000" w:rsidP="00000000" w:rsidRDefault="00000000" w:rsidRPr="00000000" w14:paraId="000003D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&lt;nl&gt;Или чё, не знаешь, кто с тобой говорит? Тебе, бля, напомнить?</w:t>
            </w:r>
          </w:p>
          <w:p w:rsidR="00000000" w:rsidDel="00000000" w:rsidP="00000000" w:rsidRDefault="00000000" w:rsidRPr="00000000" w14:paraId="000003D8">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Пару секунд паузы, без реплик. Джефф продолжает игнорировать Криса, изучая дверь-выход.</w:t>
            </w:r>
          </w:p>
          <w:p w:rsidR="00000000" w:rsidDel="00000000" w:rsidP="00000000" w:rsidRDefault="00000000" w:rsidRPr="00000000" w14:paraId="000003D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Крис делает шаг вперёд к Джеффу и произносит.</w:t>
            </w:r>
          </w:p>
          <w:p w:rsidR="00000000" w:rsidDel="00000000" w:rsidP="00000000" w:rsidRDefault="00000000" w:rsidRPr="00000000" w14:paraId="000003D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–Слышь, ты… (эта реплика должна проматываться быстро, без участия игрока). Сразу после неё Джеф поворачивается на север к Крису и произносит.</w:t>
            </w:r>
          </w:p>
          <w:p w:rsidR="00000000" w:rsidDel="00000000" w:rsidP="00000000" w:rsidRDefault="00000000" w:rsidRPr="00000000" w14:paraId="000003D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–Послушай сюда…</w:t>
            </w:r>
          </w:p>
          <w:p w:rsidR="00000000" w:rsidDel="00000000" w:rsidP="00000000" w:rsidRDefault="00000000" w:rsidRPr="00000000" w14:paraId="000003D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w:t>
            </w:r>
          </w:p>
          <w:p w:rsidR="00000000" w:rsidDel="00000000" w:rsidP="00000000" w:rsidRDefault="00000000" w:rsidRPr="00000000" w14:paraId="000003D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&lt;nl&gt;Похоже, мы не одни.</w:t>
            </w:r>
          </w:p>
          <w:p w:rsidR="00000000" w:rsidDel="00000000" w:rsidP="00000000" w:rsidRDefault="00000000" w:rsidRPr="00000000" w14:paraId="000003DE">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Крис поворачивается лицом к Селене, и произносит.</w:t>
            </w:r>
          </w:p>
          <w:p w:rsidR="00000000" w:rsidDel="00000000" w:rsidP="00000000" w:rsidRDefault="00000000" w:rsidRPr="00000000" w14:paraId="000003D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–О, да это ж бабёнка. Нашлась-таки.</w:t>
            </w:r>
          </w:p>
          <w:p w:rsidR="00000000" w:rsidDel="00000000" w:rsidP="00000000" w:rsidRDefault="00000000" w:rsidRPr="00000000" w14:paraId="000003E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Селена делает шаг к Крису и Джеффу. После чего реплика Джеффа.</w:t>
            </w:r>
          </w:p>
          <w:p w:rsidR="00000000" w:rsidDel="00000000" w:rsidP="00000000" w:rsidRDefault="00000000" w:rsidRPr="00000000" w14:paraId="000003E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–Как-то много людей становится.</w:t>
            </w:r>
          </w:p>
          <w:p w:rsidR="00000000" w:rsidDel="00000000" w:rsidP="00000000" w:rsidRDefault="00000000" w:rsidRPr="00000000" w14:paraId="000003E2">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Крис поворачивается к Джеффу и произносит.</w:t>
            </w:r>
          </w:p>
          <w:p w:rsidR="00000000" w:rsidDel="00000000" w:rsidP="00000000" w:rsidRDefault="00000000" w:rsidRPr="00000000" w14:paraId="000003E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–Чё, увидел симпотную девчонку и сразу сдулся?</w:t>
            </w:r>
          </w:p>
          <w:p w:rsidR="00000000" w:rsidDel="00000000" w:rsidP="00000000" w:rsidRDefault="00000000" w:rsidRPr="00000000" w14:paraId="000003E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&lt;nl&gt;Учись, пока я жив.</w:t>
            </w:r>
          </w:p>
          <w:p w:rsidR="00000000" w:rsidDel="00000000" w:rsidP="00000000" w:rsidRDefault="00000000" w:rsidRPr="00000000" w14:paraId="000003E5">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Крис поворачивается к Селене и произносит.</w:t>
            </w:r>
          </w:p>
          <w:p w:rsidR="00000000" w:rsidDel="00000000" w:rsidP="00000000" w:rsidRDefault="00000000" w:rsidRPr="00000000" w14:paraId="000003E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–Эй, красотка. Ты мне сразу на концерте запала. Ну чё, пойдём поищем местечко для нашего дуэта?</w:t>
            </w:r>
          </w:p>
          <w:p w:rsidR="00000000" w:rsidDel="00000000" w:rsidP="00000000" w:rsidRDefault="00000000" w:rsidRPr="00000000" w14:paraId="000003E7">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Крис делает шаг в сторону Селены, Селена отступает вбок от него, и пятится в сторону Джеффри. На полпути между Джеффом и Крисом останавливается и, стоя лицом к Крису, произносит.</w:t>
            </w:r>
          </w:p>
          <w:p w:rsidR="00000000" w:rsidDel="00000000" w:rsidP="00000000" w:rsidRDefault="00000000" w:rsidRPr="00000000" w14:paraId="000003E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–Держись. От. Меня. Подальше.</w:t>
            </w:r>
          </w:p>
          <w:p w:rsidR="00000000" w:rsidDel="00000000" w:rsidP="00000000" w:rsidRDefault="00000000" w:rsidRPr="00000000" w14:paraId="000003E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&lt;nl&gt;Извращенец.</w:t>
            </w:r>
          </w:p>
          <w:p w:rsidR="00000000" w:rsidDel="00000000" w:rsidP="00000000" w:rsidRDefault="00000000" w:rsidRPr="00000000" w14:paraId="000003E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поворачивается к Джеффу и произносит.</w:t>
            </w:r>
          </w:p>
          <w:p w:rsidR="00000000" w:rsidDel="00000000" w:rsidP="00000000" w:rsidRDefault="00000000" w:rsidRPr="00000000" w14:paraId="000003E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 Ты. Кажется, тебя…</w:t>
            </w:r>
          </w:p>
          <w:p w:rsidR="00000000" w:rsidDel="00000000" w:rsidP="00000000" w:rsidRDefault="00000000" w:rsidRPr="00000000" w14:paraId="000003E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–Эй! Эй! Вы чё, бля, сговорились?!</w:t>
            </w:r>
          </w:p>
          <w:p w:rsidR="00000000" w:rsidDel="00000000" w:rsidP="00000000" w:rsidRDefault="00000000" w:rsidRPr="00000000" w14:paraId="000003ED">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Крис подходит к Селене и Джеффу так, что теперь троица стоит треугольником.</w:t>
            </w:r>
          </w:p>
          <w:p w:rsidR="00000000" w:rsidDel="00000000" w:rsidP="00000000" w:rsidRDefault="00000000" w:rsidRPr="00000000" w14:paraId="000003E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&lt;nl&gt;Сначала один придурок, теперь ещё сверху привалило.</w:t>
            </w:r>
          </w:p>
          <w:p w:rsidR="00000000" w:rsidDel="00000000" w:rsidP="00000000" w:rsidRDefault="00000000" w:rsidRPr="00000000" w14:paraId="000003E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&lt;nl&gt;Откуда вас, блядь, столько берется?</w:t>
            </w:r>
          </w:p>
          <w:p w:rsidR="00000000" w:rsidDel="00000000" w:rsidP="00000000" w:rsidRDefault="00000000" w:rsidRPr="00000000" w14:paraId="000003F0">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Джефф поворачивается лицом к Селене.</w:t>
            </w:r>
          </w:p>
          <w:p w:rsidR="00000000" w:rsidDel="00000000" w:rsidP="00000000" w:rsidRDefault="00000000" w:rsidRPr="00000000" w14:paraId="000003F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–Просто не обращай внимания.</w:t>
            </w:r>
          </w:p>
          <w:p w:rsidR="00000000" w:rsidDel="00000000" w:rsidP="00000000" w:rsidRDefault="00000000" w:rsidRPr="00000000" w14:paraId="000003F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могу ответить на твои вопросы.</w:t>
            </w:r>
          </w:p>
          <w:p w:rsidR="00000000" w:rsidDel="00000000" w:rsidP="00000000" w:rsidRDefault="00000000" w:rsidRPr="00000000" w14:paraId="000003F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на душевную беседу не рассчитывай.</w:t>
            </w:r>
          </w:p>
          <w:p w:rsidR="00000000" w:rsidDel="00000000" w:rsidP="00000000" w:rsidRDefault="00000000" w:rsidRPr="00000000" w14:paraId="000003F4">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3F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ВАЖНО! </w:t>
            </w:r>
            <w:r w:rsidDel="00000000" w:rsidR="00000000" w:rsidRPr="00000000">
              <w:rPr>
                <w:rFonts w:ascii="Exo 2" w:cs="Exo 2" w:eastAsia="Exo 2" w:hAnsi="Exo 2"/>
                <w:rtl w:val="0"/>
              </w:rPr>
              <w:t xml:space="preserve">Тим, после Первого взаимодействия Крис и Джефф остаются на тех позициях, на которых мы закончили диалог.</w:t>
            </w:r>
          </w:p>
          <w:p w:rsidR="00000000" w:rsidDel="00000000" w:rsidP="00000000" w:rsidRDefault="00000000" w:rsidRPr="00000000" w14:paraId="000003F6">
            <w:pPr>
              <w:widowControl w:val="0"/>
              <w:spacing w:line="240" w:lineRule="auto"/>
              <w:rPr>
                <w:rFonts w:ascii="Exo 2" w:cs="Exo 2" w:eastAsia="Exo 2" w:hAnsi="Exo 2"/>
              </w:rPr>
            </w:pPr>
            <w:r w:rsidDel="00000000" w:rsidR="00000000" w:rsidRPr="00000000">
              <w:rPr>
                <w:rFonts w:ascii="Exo 2" w:cs="Exo 2" w:eastAsia="Exo 2" w:hAnsi="Exo 2"/>
                <w:rtl w:val="0"/>
              </w:rPr>
              <w:t xml:space="preserve">Или мы можем сделать так, чтобы при завершении диалога, допустим, Крис отходил к колонне, а Джеф отворачивался к двери. А при начале диалога все возвращались обратно</w:t>
            </w:r>
          </w:p>
        </w:tc>
      </w:tr>
      <w:tr>
        <w:trPr>
          <w:cantSplit w:val="0"/>
          <w:trHeight w:val="326.9999999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rFonts w:ascii="Exo 2" w:cs="Exo 2" w:eastAsia="Exo 2" w:hAnsi="Exo 2"/>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Exo 2" w:cs="Exo 2" w:eastAsia="Exo 2" w:hAnsi="Exo 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Exo 2" w:cs="Exo 2" w:eastAsia="Exo 2" w:hAnsi="Exo 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Старт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Хэй, да это же симпотная бабёнка вернулась.</w:t>
            </w:r>
          </w:p>
          <w:p w:rsidR="00000000" w:rsidDel="00000000" w:rsidP="00000000" w:rsidRDefault="00000000" w:rsidRPr="00000000" w14:paraId="000003F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&lt;nl&gt;Чё, соскучилась</w:t>
            </w:r>
            <w:r w:rsidDel="00000000" w:rsidR="00000000" w:rsidRPr="00000000">
              <w:rPr>
                <w:rFonts w:ascii="Exo 2" w:cs="Exo 2" w:eastAsia="Exo 2" w:hAnsi="Exo 2"/>
                <w:color w:val="ff0000"/>
                <w:rtl w:val="0"/>
              </w:rPr>
              <w:t xml:space="preserve"> </w:t>
            </w:r>
            <w:r w:rsidDel="00000000" w:rsidR="00000000" w:rsidRPr="00000000">
              <w:rPr>
                <w:rFonts w:ascii="Exo 2" w:cs="Exo 2" w:eastAsia="Exo 2" w:hAnsi="Exo 2"/>
                <w:rtl w:val="0"/>
              </w:rPr>
              <w:t xml:space="preserve">по настоящему мужчине?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«Смерть»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обращается к Джеффу.</w:t>
            </w:r>
          </w:p>
          <w:p w:rsidR="00000000" w:rsidDel="00000000" w:rsidP="00000000" w:rsidRDefault="00000000" w:rsidRPr="00000000" w14:paraId="0000040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Послушай, ты…</w:t>
            </w:r>
          </w:p>
          <w:p w:rsidR="00000000" w:rsidDel="00000000" w:rsidP="00000000" w:rsidRDefault="00000000" w:rsidRPr="00000000" w14:paraId="0000040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color w:val="ff0000"/>
                <w:rtl w:val="0"/>
              </w:rPr>
              <w:t xml:space="preserve">Джеффри</w:t>
            </w:r>
            <w:r w:rsidDel="00000000" w:rsidR="00000000" w:rsidRPr="00000000">
              <w:rPr>
                <w:rFonts w:ascii="Exo 2" w:cs="Exo 2" w:eastAsia="Exo 2" w:hAnsi="Exo 2"/>
                <w:rtl w:val="0"/>
              </w:rPr>
              <w:t xml:space="preserve">.</w:t>
            </w:r>
          </w:p>
          <w:p w:rsidR="00000000" w:rsidDel="00000000" w:rsidP="00000000" w:rsidRDefault="00000000" w:rsidRPr="00000000" w14:paraId="0000040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–Да, Джеффри.</w:t>
            </w:r>
          </w:p>
          <w:p w:rsidR="00000000" w:rsidDel="00000000" w:rsidP="00000000" w:rsidRDefault="00000000" w:rsidRPr="00000000" w14:paraId="0000040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вот. Ты не сталкивался с чем-то ненормальным?</w:t>
            </w:r>
          </w:p>
          <w:p w:rsidR="00000000" w:rsidDel="00000000" w:rsidP="00000000" w:rsidRDefault="00000000" w:rsidRPr="00000000" w14:paraId="00000408">
            <w:pPr>
              <w:widowControl w:val="0"/>
              <w:spacing w:line="240" w:lineRule="auto"/>
              <w:rPr>
                <w:rFonts w:ascii="Exo 2" w:cs="Exo 2" w:eastAsia="Exo 2" w:hAnsi="Exo 2"/>
              </w:rPr>
            </w:pPr>
            <w:r w:rsidDel="00000000" w:rsidR="00000000" w:rsidRPr="00000000">
              <w:rPr>
                <w:rFonts w:ascii="Exo 2" w:cs="Exo 2" w:eastAsia="Exo 2" w:hAnsi="Exo 2"/>
                <w:rtl w:val="0"/>
              </w:rPr>
              <w:t xml:space="preserve">Джефф сначала поворачивается на секунду к Крису, потом обратно к Селене.</w:t>
            </w:r>
          </w:p>
          <w:p w:rsidR="00000000" w:rsidDel="00000000" w:rsidP="00000000" w:rsidRDefault="00000000" w:rsidRPr="00000000" w14:paraId="0000040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 удивлён твоему вопросу. Учитывая, что…</w:t>
            </w:r>
          </w:p>
          <w:p w:rsidR="00000000" w:rsidDel="00000000" w:rsidP="00000000" w:rsidRDefault="00000000" w:rsidRPr="00000000" w14:paraId="0000040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–Эй! Алкаш херов! Это чё сейчас было?</w:t>
            </w:r>
          </w:p>
          <w:p w:rsidR="00000000" w:rsidDel="00000000" w:rsidP="00000000" w:rsidRDefault="00000000" w:rsidRPr="00000000" w14:paraId="0000040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&lt;nl&gt;На что, бля, намекаешь? Типа я один из этих </w:t>
            </w:r>
            <w:r w:rsidDel="00000000" w:rsidR="00000000" w:rsidRPr="00000000">
              <w:rPr>
                <w:rFonts w:ascii="Exo 2" w:cs="Exo 2" w:eastAsia="Exo 2" w:hAnsi="Exo 2"/>
                <w:rtl w:val="0"/>
              </w:rPr>
              <w:t xml:space="preserve">уродов</w:t>
            </w:r>
            <w:r w:rsidDel="00000000" w:rsidR="00000000" w:rsidRPr="00000000">
              <w:rPr>
                <w:rFonts w:ascii="Exo 2" w:cs="Exo 2" w:eastAsia="Exo 2" w:hAnsi="Exo 2"/>
                <w:rtl w:val="0"/>
              </w:rPr>
              <w:t xml:space="preserve">, или чё?</w:t>
            </w:r>
          </w:p>
          <w:p w:rsidR="00000000" w:rsidDel="00000000" w:rsidP="00000000" w:rsidRDefault="00000000" w:rsidRPr="00000000" w14:paraId="0000040C">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(Повернувшись к Крису)</w:t>
            </w:r>
          </w:p>
          <w:p w:rsidR="00000000" w:rsidDel="00000000" w:rsidP="00000000" w:rsidRDefault="00000000" w:rsidRPr="00000000" w14:paraId="0000040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–Похоже, смерть и </w:t>
            </w:r>
            <w:r w:rsidDel="00000000" w:rsidR="00000000" w:rsidRPr="00000000">
              <w:rPr>
                <w:rFonts w:ascii="Exo 2" w:cs="Exo 2" w:eastAsia="Exo 2" w:hAnsi="Exo 2"/>
                <w:rtl w:val="0"/>
              </w:rPr>
              <w:t xml:space="preserve">воз</w:t>
            </w:r>
            <w:r w:rsidDel="00000000" w:rsidR="00000000" w:rsidRPr="00000000">
              <w:rPr>
                <w:rFonts w:ascii="Exo 2" w:cs="Exo 2" w:eastAsia="Exo 2" w:hAnsi="Exo 2"/>
                <w:rtl w:val="0"/>
              </w:rPr>
              <w:t xml:space="preserve">вращение к жизни сделали тебя немного умнее.</w:t>
            </w:r>
          </w:p>
          <w:p w:rsidR="00000000" w:rsidDel="00000000" w:rsidP="00000000" w:rsidRDefault="00000000" w:rsidRPr="00000000" w14:paraId="0000040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&lt;nl&gt;Ещё несколько раз, и ты действительно дорастешь до </w:t>
            </w:r>
            <w:r w:rsidDel="00000000" w:rsidR="00000000" w:rsidRPr="00000000">
              <w:rPr>
                <w:rFonts w:ascii="Exo 2" w:cs="Exo 2" w:eastAsia="Exo 2" w:hAnsi="Exo 2"/>
                <w:b w:val="1"/>
                <w:color w:val="ff0000"/>
                <w:rtl w:val="0"/>
              </w:rPr>
              <w:t xml:space="preserve">местных обитателей</w:t>
            </w:r>
            <w:r w:rsidDel="00000000" w:rsidR="00000000" w:rsidRPr="00000000">
              <w:rPr>
                <w:rFonts w:ascii="Exo 2" w:cs="Exo 2" w:eastAsia="Exo 2" w:hAnsi="Exo 2"/>
                <w:rtl w:val="0"/>
              </w:rPr>
              <w:t xml:space="preserve">.</w:t>
            </w:r>
          </w:p>
          <w:p w:rsidR="00000000" w:rsidDel="00000000" w:rsidP="00000000" w:rsidRDefault="00000000" w:rsidRPr="00000000" w14:paraId="0000040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–Говна кусок! Давно хлебало не начищали?</w:t>
            </w:r>
          </w:p>
          <w:p w:rsidR="00000000" w:rsidDel="00000000" w:rsidP="00000000" w:rsidRDefault="00000000" w:rsidRPr="00000000" w14:paraId="00000410">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Крис делает шаг в сторону Джеффа.</w:t>
            </w:r>
          </w:p>
          <w:p w:rsidR="00000000" w:rsidDel="00000000" w:rsidP="00000000" w:rsidRDefault="00000000" w:rsidRPr="00000000" w14:paraId="0000041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–(А это зрелище рискует стать интересным.)</w:t>
            </w:r>
          </w:p>
          <w:p w:rsidR="00000000" w:rsidDel="00000000" w:rsidP="00000000" w:rsidRDefault="00000000" w:rsidRPr="00000000" w14:paraId="0000041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–Что, по твоему, решит наша новая знакомая?</w:t>
            </w:r>
          </w:p>
          <w:p w:rsidR="00000000" w:rsidDel="00000000" w:rsidP="00000000" w:rsidRDefault="00000000" w:rsidRPr="00000000" w14:paraId="0000041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–Она решит, что кто-то, наконец, отрастил тут яйца.</w:t>
            </w:r>
          </w:p>
          <w:p w:rsidR="00000000" w:rsidDel="00000000" w:rsidP="00000000" w:rsidRDefault="00000000" w:rsidRPr="00000000" w14:paraId="00000414">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(Хотя-я-я-я.)</w:t>
            </w:r>
            <w:r w:rsidDel="00000000" w:rsidR="00000000" w:rsidRPr="00000000">
              <w:rPr>
                <w:rFonts w:ascii="Exo 2" w:cs="Exo 2" w:eastAsia="Exo 2" w:hAnsi="Exo 2"/>
                <w:b w:val="1"/>
                <w:rtl w:val="0"/>
              </w:rPr>
              <w:t xml:space="preserve"> </w:t>
            </w:r>
          </w:p>
          <w:p w:rsidR="00000000" w:rsidDel="00000000" w:rsidP="00000000" w:rsidRDefault="00000000" w:rsidRPr="00000000" w14:paraId="0000041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&lt;nl&gt;Как по мне, сейчас не лучший момент.</w:t>
            </w:r>
          </w:p>
          <w:p w:rsidR="00000000" w:rsidDel="00000000" w:rsidP="00000000" w:rsidRDefault="00000000" w:rsidRPr="00000000" w14:paraId="00000416">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Крис и Джефф поворачиваются в её сторону. Затем Джефф поворачивается к Крису  и произносит.</w:t>
            </w:r>
          </w:p>
          <w:p w:rsidR="00000000" w:rsidDel="00000000" w:rsidP="00000000" w:rsidRDefault="00000000" w:rsidRPr="00000000" w14:paraId="0000041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–Ты её слышал.</w:t>
            </w:r>
          </w:p>
          <w:p w:rsidR="00000000" w:rsidDel="00000000" w:rsidP="00000000" w:rsidRDefault="00000000" w:rsidRPr="00000000" w14:paraId="0000041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–Придурок херов. Сразу ссыкливо под юбку спрятался.</w:t>
            </w:r>
          </w:p>
          <w:p w:rsidR="00000000" w:rsidDel="00000000" w:rsidP="00000000" w:rsidRDefault="00000000" w:rsidRPr="00000000" w14:paraId="0000041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Крис отступает на шаг, а Джефф поворачивается к Селене и произносит.</w:t>
            </w:r>
          </w:p>
          <w:p w:rsidR="00000000" w:rsidDel="00000000" w:rsidP="00000000" w:rsidRDefault="00000000" w:rsidRPr="00000000" w14:paraId="0000041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По поводу твоего вопроса.</w:t>
            </w:r>
          </w:p>
          <w:p w:rsidR="00000000" w:rsidDel="00000000" w:rsidP="00000000" w:rsidRDefault="00000000" w:rsidRPr="00000000" w14:paraId="0000041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&lt;nl&gt;Как ты могла понять, здесь невозможно умереть.</w:t>
            </w:r>
          </w:p>
          <w:p w:rsidR="00000000" w:rsidDel="00000000" w:rsidP="00000000" w:rsidRDefault="00000000" w:rsidRPr="00000000" w14:paraId="0000041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 крайней мере, в первый раз.</w:t>
            </w:r>
          </w:p>
          <w:p w:rsidR="00000000" w:rsidDel="00000000" w:rsidP="00000000" w:rsidRDefault="00000000" w:rsidRPr="00000000" w14:paraId="0000041D">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Секунда без реплик, Селена переваривает информацию, затем произносит.</w:t>
            </w:r>
          </w:p>
          <w:p w:rsidR="00000000" w:rsidDel="00000000" w:rsidP="00000000" w:rsidRDefault="00000000" w:rsidRPr="00000000" w14:paraId="0000041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–Значит, это не случайность.</w:t>
            </w:r>
          </w:p>
          <w:p w:rsidR="00000000" w:rsidDel="00000000" w:rsidP="00000000" w:rsidRDefault="00000000" w:rsidRPr="00000000" w14:paraId="0000041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так понимаю, ты обнаружила себя в туалете?</w:t>
            </w:r>
          </w:p>
          <w:p w:rsidR="00000000" w:rsidDel="00000000" w:rsidP="00000000" w:rsidRDefault="00000000" w:rsidRPr="00000000" w14:paraId="0000042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–Ха-хах! Как раз где я наблевал. Надеюсь наш очкарик прям башкой в сортир бахнул</w:t>
            </w:r>
            <w:r w:rsidDel="00000000" w:rsidR="00000000" w:rsidRPr="00000000">
              <w:rPr>
                <w:rFonts w:ascii="Exo 2" w:cs="Exo 2" w:eastAsia="Exo 2" w:hAnsi="Exo 2"/>
                <w:rtl w:val="0"/>
              </w:rPr>
              <w:t xml:space="preserve">ся</w:t>
            </w:r>
            <w:r w:rsidDel="00000000" w:rsidR="00000000" w:rsidRPr="00000000">
              <w:rPr>
                <w:rFonts w:ascii="Exo 2" w:cs="Exo 2" w:eastAsia="Exo 2" w:hAnsi="Exo 2"/>
                <w:rtl w:val="0"/>
              </w:rPr>
              <w:t xml:space="preserve">.</w:t>
            </w:r>
          </w:p>
          <w:p w:rsidR="00000000" w:rsidDel="00000000" w:rsidP="00000000" w:rsidRDefault="00000000" w:rsidRPr="00000000" w14:paraId="0000042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–Д-да.</w:t>
            </w:r>
          </w:p>
          <w:p w:rsidR="00000000" w:rsidDel="00000000" w:rsidP="00000000" w:rsidRDefault="00000000" w:rsidRPr="00000000" w14:paraId="0000042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–В таком случае я могу предположить, что это закономерность.</w:t>
            </w:r>
          </w:p>
          <w:p w:rsidR="00000000" w:rsidDel="00000000" w:rsidP="00000000" w:rsidRDefault="00000000" w:rsidRPr="00000000" w14:paraId="0000042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–Значит… </w:t>
            </w:r>
          </w:p>
          <w:p w:rsidR="00000000" w:rsidDel="00000000" w:rsidP="00000000" w:rsidRDefault="00000000" w:rsidRPr="00000000" w14:paraId="0000042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&lt;nl&gt;Значит нам  каждый раз придётся сталкиваться с этим?</w:t>
            </w:r>
          </w:p>
          <w:p w:rsidR="00000000" w:rsidDel="00000000" w:rsidP="00000000" w:rsidRDefault="00000000" w:rsidRPr="00000000" w14:paraId="0000042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–Это можно узнать только одним способом.</w:t>
            </w:r>
          </w:p>
          <w:p w:rsidR="00000000" w:rsidDel="00000000" w:rsidP="00000000" w:rsidRDefault="00000000" w:rsidRPr="00000000" w14:paraId="0000042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–Ну уж я точно не собираюсь ещё раз здесь подыхать. В отличии от вас, лохов.</w:t>
            </w:r>
          </w:p>
          <w:p w:rsidR="00000000" w:rsidDel="00000000" w:rsidP="00000000" w:rsidRDefault="00000000" w:rsidRPr="00000000" w14:paraId="00000427">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28">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2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–(Нет, не может же смерть отсутствовать здесь. Но как тогда понять произошедшее?)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rFonts w:ascii="Exo 2" w:cs="Exo 2" w:eastAsia="Exo 2" w:hAnsi="Exo 2"/>
                <w:b w:val="1"/>
              </w:rPr>
            </w:pPr>
            <w:r w:rsidDel="00000000" w:rsidR="00000000" w:rsidRPr="00000000">
              <w:rPr>
                <w:rFonts w:ascii="Exo 2" w:cs="Exo 2" w:eastAsia="Exo 2" w:hAnsi="Exo 2"/>
                <w:rtl w:val="0"/>
              </w:rPr>
              <w:t xml:space="preserve">«Отель»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Сел:(Лицом к Джеффу) –</w:t>
            </w:r>
            <w:r w:rsidDel="00000000" w:rsidR="00000000" w:rsidRPr="00000000">
              <w:rPr>
                <w:rFonts w:ascii="Exo 2" w:cs="Exo 2" w:eastAsia="Exo 2" w:hAnsi="Exo 2"/>
                <w:rtl w:val="0"/>
              </w:rPr>
              <w:t xml:space="preserve">А что насчёт комнат?</w:t>
            </w:r>
          </w:p>
          <w:p w:rsidR="00000000" w:rsidDel="00000000" w:rsidP="00000000" w:rsidRDefault="00000000" w:rsidRPr="00000000" w14:paraId="0000043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&lt;nl&gt;Можешь ли ты прояснить всю их изменчивую натуру?</w:t>
            </w:r>
          </w:p>
          <w:p w:rsidR="00000000" w:rsidDel="00000000" w:rsidP="00000000" w:rsidRDefault="00000000" w:rsidRPr="00000000" w14:paraId="0000043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Будь точнее.</w:t>
            </w:r>
          </w:p>
          <w:p w:rsidR="00000000" w:rsidDel="00000000" w:rsidP="00000000" w:rsidRDefault="00000000" w:rsidRPr="00000000" w14:paraId="0000043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–Фига ты тупой. Реально не  понял, про чё она?</w:t>
            </w:r>
          </w:p>
          <w:p w:rsidR="00000000" w:rsidDel="00000000" w:rsidP="00000000" w:rsidRDefault="00000000" w:rsidRPr="00000000" w14:paraId="0000043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&lt;nl&gt;Сраные коридоры, туда-сюда блядь. Шизики херовы.</w:t>
            </w:r>
          </w:p>
          <w:p w:rsidR="00000000" w:rsidDel="00000000" w:rsidP="00000000" w:rsidRDefault="00000000" w:rsidRPr="00000000" w14:paraId="0000043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 …</w:t>
            </w:r>
          </w:p>
          <w:p w:rsidR="00000000" w:rsidDel="00000000" w:rsidP="00000000" w:rsidRDefault="00000000" w:rsidRPr="00000000" w14:paraId="0000043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&lt;nl&gt;Боюсь, вынуждена согласиться с…</w:t>
            </w:r>
          </w:p>
          <w:p w:rsidR="00000000" w:rsidDel="00000000" w:rsidP="00000000" w:rsidRDefault="00000000" w:rsidRPr="00000000" w14:paraId="00000436">
            <w:pPr>
              <w:widowControl w:val="0"/>
              <w:spacing w:line="240" w:lineRule="auto"/>
              <w:rPr>
                <w:rFonts w:ascii="Exo 2" w:cs="Exo 2" w:eastAsia="Exo 2" w:hAnsi="Exo 2"/>
              </w:rPr>
            </w:pPr>
            <w:r w:rsidDel="00000000" w:rsidR="00000000" w:rsidRPr="00000000">
              <w:rPr>
                <w:rFonts w:ascii="Exo 2" w:cs="Exo 2" w:eastAsia="Exo 2" w:hAnsi="Exo 2"/>
                <w:rtl w:val="0"/>
              </w:rPr>
              <w:t xml:space="preserve">Две секунды пауза, затем Селена поворачивается к Крису. Затем произносит.</w:t>
            </w:r>
          </w:p>
          <w:p w:rsidR="00000000" w:rsidDel="00000000" w:rsidP="00000000" w:rsidRDefault="00000000" w:rsidRPr="00000000" w14:paraId="0000043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–Эм. Напомни, как тебя зовут?</w:t>
            </w:r>
          </w:p>
          <w:p w:rsidR="00000000" w:rsidDel="00000000" w:rsidP="00000000" w:rsidRDefault="00000000" w:rsidRPr="00000000" w14:paraId="00000438">
            <w:pPr>
              <w:widowControl w:val="0"/>
              <w:spacing w:line="240" w:lineRule="auto"/>
              <w:rPr>
                <w:rFonts w:ascii="Exo 2" w:cs="Exo 2" w:eastAsia="Exo 2" w:hAnsi="Exo 2"/>
              </w:rPr>
            </w:pPr>
            <w:r w:rsidDel="00000000" w:rsidR="00000000" w:rsidRPr="00000000">
              <w:rPr>
                <w:rFonts w:ascii="Exo 2" w:cs="Exo 2" w:eastAsia="Exo 2" w:hAnsi="Exo 2"/>
                <w:rtl w:val="0"/>
              </w:rPr>
              <w:t xml:space="preserve">Ещё одна секунда паузы. Затем реплика Криса.</w:t>
            </w:r>
          </w:p>
          <w:p w:rsidR="00000000" w:rsidDel="00000000" w:rsidP="00000000" w:rsidRDefault="00000000" w:rsidRPr="00000000" w14:paraId="0000043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–Ты. Блядь. ИЗДВЕВАЕШЬСЯ!?</w:t>
            </w:r>
          </w:p>
          <w:p w:rsidR="00000000" w:rsidDel="00000000" w:rsidP="00000000" w:rsidRDefault="00000000" w:rsidRPr="00000000" w14:paraId="0000043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&lt;nl&gt;Крис! КРИС!</w:t>
            </w:r>
          </w:p>
          <w:p w:rsidR="00000000" w:rsidDel="00000000" w:rsidP="00000000" w:rsidRDefault="00000000" w:rsidRPr="00000000" w14:paraId="0000043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w:t>
            </w:r>
            <w:r w:rsidDel="00000000" w:rsidR="00000000" w:rsidRPr="00000000">
              <w:rPr>
                <w:rFonts w:ascii="Exo 2" w:cs="Exo 2" w:eastAsia="Exo 2" w:hAnsi="Exo 2"/>
                <w:b w:val="1"/>
                <w:color w:val="ff0000"/>
                <w:rtl w:val="0"/>
              </w:rPr>
              <w:t xml:space="preserve">К-Р-И-С</w:t>
            </w:r>
            <w:r w:rsidDel="00000000" w:rsidR="00000000" w:rsidRPr="00000000">
              <w:rPr>
                <w:rFonts w:ascii="Exo 2" w:cs="Exo 2" w:eastAsia="Exo 2" w:hAnsi="Exo 2"/>
                <w:rtl w:val="0"/>
              </w:rPr>
              <w:t xml:space="preserve">!</w:t>
            </w:r>
          </w:p>
          <w:p w:rsidR="00000000" w:rsidDel="00000000" w:rsidP="00000000" w:rsidRDefault="00000000" w:rsidRPr="00000000" w14:paraId="0000043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&lt;nl&gt;Тебе лучше запомнить это имя, овца!</w:t>
            </w:r>
          </w:p>
          <w:p w:rsidR="00000000" w:rsidDel="00000000" w:rsidP="00000000" w:rsidRDefault="00000000" w:rsidRPr="00000000" w14:paraId="0000043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&lt;nl&gt;Блядь!</w:t>
            </w:r>
          </w:p>
          <w:p w:rsidR="00000000" w:rsidDel="00000000" w:rsidP="00000000" w:rsidRDefault="00000000" w:rsidRPr="00000000" w14:paraId="0000043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–Кхм. Так вот.</w:t>
            </w:r>
          </w:p>
          <w:p w:rsidR="00000000" w:rsidDel="00000000" w:rsidP="00000000" w:rsidRDefault="00000000" w:rsidRPr="00000000" w14:paraId="0000043F">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Селена поворачивается к Джеффу, после чего он продолжает.</w:t>
            </w:r>
          </w:p>
          <w:p w:rsidR="00000000" w:rsidDel="00000000" w:rsidP="00000000" w:rsidRDefault="00000000" w:rsidRPr="00000000" w14:paraId="0000044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–Комнаты. Они действительно подвержены некоторым изменениям.</w:t>
            </w:r>
          </w:p>
          <w:p w:rsidR="00000000" w:rsidDel="00000000" w:rsidP="00000000" w:rsidRDefault="00000000" w:rsidRPr="00000000" w14:paraId="0000044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–Некоторым изменениям.</w:t>
            </w:r>
          </w:p>
          <w:p w:rsidR="00000000" w:rsidDel="00000000" w:rsidP="00000000" w:rsidRDefault="00000000" w:rsidRPr="00000000" w14:paraId="0000044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&lt;nl&gt;Сперва гротескная дверь </w:t>
            </w:r>
          </w:p>
          <w:p w:rsidR="00000000" w:rsidDel="00000000" w:rsidP="00000000" w:rsidRDefault="00000000" w:rsidRPr="00000000" w14:paraId="0000044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&lt;nl&gt;Затем иное пространство.</w:t>
            </w:r>
          </w:p>
          <w:p w:rsidR="00000000" w:rsidDel="00000000" w:rsidP="00000000" w:rsidRDefault="00000000" w:rsidRPr="00000000" w14:paraId="0000044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 моему, здесь происходят вещи хуже, чем просто изменения.</w:t>
            </w:r>
          </w:p>
          <w:p w:rsidR="00000000" w:rsidDel="00000000" w:rsidP="00000000" w:rsidRDefault="00000000" w:rsidRPr="00000000" w14:paraId="00000445">
            <w:pPr>
              <w:widowControl w:val="0"/>
              <w:spacing w:line="240" w:lineRule="auto"/>
              <w:rPr>
                <w:rFonts w:ascii="Exo 2" w:cs="Exo 2" w:eastAsia="Exo 2" w:hAnsi="Exo 2"/>
              </w:rPr>
            </w:pPr>
            <w:r w:rsidDel="00000000" w:rsidR="00000000" w:rsidRPr="00000000">
              <w:rPr>
                <w:rFonts w:ascii="Exo 2" w:cs="Exo 2" w:eastAsia="Exo 2" w:hAnsi="Exo 2"/>
                <w:rtl w:val="0"/>
              </w:rPr>
              <w:t xml:space="preserve">(ТИМ! Мы можем после этой реплики сделать чтобы на экране на мелькнуло изображение </w:t>
            </w:r>
            <w:commentRangeStart w:id="17"/>
            <w:commentRangeStart w:id="18"/>
            <w:commentRangeStart w:id="19"/>
            <w:commentRangeStart w:id="20"/>
            <w:r w:rsidDel="00000000" w:rsidR="00000000" w:rsidRPr="00000000">
              <w:rPr>
                <w:rFonts w:ascii="Exo 2" w:cs="Exo 2" w:eastAsia="Exo 2" w:hAnsi="Exo 2"/>
                <w:rtl w:val="0"/>
              </w:rPr>
              <w:t xml:space="preserve">консьержа</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Exo 2" w:cs="Exo 2" w:eastAsia="Exo 2" w:hAnsi="Exo 2"/>
                <w:rtl w:val="0"/>
              </w:rPr>
              <w:t xml:space="preserve">? Достаточно медленно, чтобы игрок заметил, но достаточно быстро, чтобы не задержаться на экранею. БЕЗ ЗВУКА, Селена его вспоминает, эдакий тихий скример.)</w:t>
            </w:r>
          </w:p>
          <w:p w:rsidR="00000000" w:rsidDel="00000000" w:rsidP="00000000" w:rsidRDefault="00000000" w:rsidRPr="00000000" w14:paraId="0000044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&lt;nl&gt;Намного хуже.</w:t>
            </w:r>
          </w:p>
          <w:p w:rsidR="00000000" w:rsidDel="00000000" w:rsidP="00000000" w:rsidRDefault="00000000" w:rsidRPr="00000000" w14:paraId="0000044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–Чёртовы ёбнутые блядские кретины…(с маленьким шрифтом, без знаков препинания, потому что Крис бубнит под нос, раздражённый вопросом Селены)</w:t>
            </w:r>
          </w:p>
          <w:p w:rsidR="00000000" w:rsidDel="00000000" w:rsidP="00000000" w:rsidRDefault="00000000" w:rsidRPr="00000000" w14:paraId="0000044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Не спорю. </w:t>
            </w:r>
          </w:p>
          <w:p w:rsidR="00000000" w:rsidDel="00000000" w:rsidP="00000000" w:rsidRDefault="00000000" w:rsidRPr="00000000" w14:paraId="0000044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&lt;nl&gt;Еще ты могла заметить, что фойе тоже изменилось.</w:t>
            </w:r>
          </w:p>
          <w:p w:rsidR="00000000" w:rsidDel="00000000" w:rsidP="00000000" w:rsidRDefault="00000000" w:rsidRPr="00000000" w14:paraId="0000044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Селена осматривается по сторонам. (осматривает фойе). После чего произносит.</w:t>
            </w:r>
          </w:p>
          <w:p w:rsidR="00000000" w:rsidDel="00000000" w:rsidP="00000000" w:rsidRDefault="00000000" w:rsidRPr="00000000" w14:paraId="0000044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–Действительно.</w:t>
            </w:r>
          </w:p>
          <w:p w:rsidR="00000000" w:rsidDel="00000000" w:rsidP="00000000" w:rsidRDefault="00000000" w:rsidRPr="00000000" w14:paraId="0000044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w:t>
            </w:r>
            <w:r w:rsidDel="00000000" w:rsidR="00000000" w:rsidRPr="00000000">
              <w:rPr>
                <w:rFonts w:ascii="Exo 2" w:cs="Exo 2" w:eastAsia="Exo 2" w:hAnsi="Exo 2"/>
                <w:rtl w:val="0"/>
              </w:rPr>
              <w:t xml:space="preserve">Впрочем, имеет ли это смысл?</w:t>
            </w:r>
            <w:r w:rsidDel="00000000" w:rsidR="00000000" w:rsidRPr="00000000">
              <w:rPr>
                <w:rFonts w:ascii="Exo 2" w:cs="Exo 2" w:eastAsia="Exo 2" w:hAnsi="Exo 2"/>
                <w:rtl w:val="0"/>
              </w:rPr>
              <w:t xml:space="preserve">.</w:t>
            </w:r>
          </w:p>
          <w:p w:rsidR="00000000" w:rsidDel="00000000" w:rsidP="00000000" w:rsidRDefault="00000000" w:rsidRPr="00000000" w14:paraId="0000044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&lt;nl&gt;Если наша судьба теперь предрешена.</w:t>
            </w:r>
          </w:p>
          <w:p w:rsidR="00000000" w:rsidDel="00000000" w:rsidP="00000000" w:rsidRDefault="00000000" w:rsidRPr="00000000" w14:paraId="0000044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–Это уже тебе решать. На вопрос я ответил.</w:t>
            </w:r>
          </w:p>
          <w:p w:rsidR="00000000" w:rsidDel="00000000" w:rsidP="00000000" w:rsidRDefault="00000000" w:rsidRPr="00000000" w14:paraId="0000044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–Мда уж.</w:t>
            </w:r>
          </w:p>
          <w:p w:rsidR="00000000" w:rsidDel="00000000" w:rsidP="00000000" w:rsidRDefault="00000000" w:rsidRPr="00000000" w14:paraId="00000450">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5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5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–(Похоже, наш рыцарь в белоснежных доспехах не особо многословен.)</w:t>
            </w:r>
          </w:p>
        </w:tc>
      </w:tr>
      <w:tr>
        <w:trPr>
          <w:cantSplit w:val="0"/>
          <w:trHeight w:val="45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«Джеффри»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на пару секунд поворачивается к двери-выходу, затем поворачивается к Джеффу и говорит.</w:t>
            </w:r>
          </w:p>
          <w:p w:rsidR="00000000" w:rsidDel="00000000" w:rsidP="00000000" w:rsidRDefault="00000000" w:rsidRPr="00000000" w14:paraId="0000045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Так, выхода и правда нет.</w:t>
            </w:r>
          </w:p>
          <w:p w:rsidR="00000000" w:rsidDel="00000000" w:rsidP="00000000" w:rsidRDefault="00000000" w:rsidRPr="00000000" w14:paraId="0000045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–Как видишь.</w:t>
            </w:r>
          </w:p>
          <w:p w:rsidR="00000000" w:rsidDel="00000000" w:rsidP="00000000" w:rsidRDefault="00000000" w:rsidRPr="00000000" w14:paraId="0000045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–Похоже, глупые обезьяны нарушили покой чёрного обелиска, и поплатились за это.</w:t>
            </w:r>
          </w:p>
          <w:p w:rsidR="00000000" w:rsidDel="00000000" w:rsidP="00000000" w:rsidRDefault="00000000" w:rsidRPr="00000000" w14:paraId="0000045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–Никакой мистики. Или инопланетных артефактов. Только логика.</w:t>
            </w:r>
          </w:p>
          <w:p w:rsidR="00000000" w:rsidDel="00000000" w:rsidP="00000000" w:rsidRDefault="00000000" w:rsidRPr="00000000" w14:paraId="0000045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–Ты правда хочешь разобраться с тем, что здесь происходит?</w:t>
            </w:r>
          </w:p>
          <w:p w:rsidR="00000000" w:rsidDel="00000000" w:rsidP="00000000" w:rsidRDefault="00000000" w:rsidRPr="00000000" w14:paraId="0000045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–Потустороннего не существует. Любое явление можно осмыслить.</w:t>
            </w:r>
          </w:p>
          <w:p w:rsidR="00000000" w:rsidDel="00000000" w:rsidP="00000000" w:rsidRDefault="00000000" w:rsidRPr="00000000" w14:paraId="0000045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 что твоя логика говорит о нашем восстании из мертвых?</w:t>
            </w:r>
          </w:p>
          <w:p w:rsidR="00000000" w:rsidDel="00000000" w:rsidP="00000000" w:rsidRDefault="00000000" w:rsidRPr="00000000" w14:paraId="00000460">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Пару секунд паузы без реплик. Джеффри осознаёт, что у него нет ответа.</w:t>
            </w:r>
          </w:p>
          <w:p w:rsidR="00000000" w:rsidDel="00000000" w:rsidP="00000000" w:rsidRDefault="00000000" w:rsidRPr="00000000" w14:paraId="0000046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–Ничего.</w:t>
            </w:r>
          </w:p>
          <w:p w:rsidR="00000000" w:rsidDel="00000000" w:rsidP="00000000" w:rsidRDefault="00000000" w:rsidRPr="00000000" w14:paraId="0000046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&lt;nl&gt;Пока что.</w:t>
            </w:r>
          </w:p>
          <w:p w:rsidR="00000000" w:rsidDel="00000000" w:rsidP="00000000" w:rsidRDefault="00000000" w:rsidRPr="00000000" w14:paraId="0000046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–Ха! Так и думал что ты тупорылый.</w:t>
            </w:r>
          </w:p>
          <w:p w:rsidR="00000000" w:rsidDel="00000000" w:rsidP="00000000" w:rsidRDefault="00000000" w:rsidRPr="00000000" w14:paraId="0000046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&lt;nl&gt;Ваще, не пойму, чё вы дрочите эту тему. Логика, хуёгика. Главное – что Я снова в деле. А значит местные черти огребут по полной. И нехрен тут чё-то пояснять. </w:t>
            </w:r>
          </w:p>
          <w:p w:rsidR="00000000" w:rsidDel="00000000" w:rsidP="00000000" w:rsidRDefault="00000000" w:rsidRPr="00000000" w14:paraId="0000046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Дж:(Повернувшись к Крису)</w:t>
            </w:r>
            <w:r w:rsidDel="00000000" w:rsidR="00000000" w:rsidRPr="00000000">
              <w:rPr>
                <w:rFonts w:ascii="Exo 2" w:cs="Exo 2" w:eastAsia="Exo 2" w:hAnsi="Exo 2"/>
                <w:rtl w:val="0"/>
              </w:rPr>
              <w:t xml:space="preserve"> –Я даже могу позавидовать тебе.</w:t>
            </w:r>
          </w:p>
          <w:p w:rsidR="00000000" w:rsidDel="00000000" w:rsidP="00000000" w:rsidRDefault="00000000" w:rsidRPr="00000000" w14:paraId="0000046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–Хе-хе, это, бля, очевидно.</w:t>
            </w:r>
          </w:p>
          <w:p w:rsidR="00000000" w:rsidDel="00000000" w:rsidP="00000000" w:rsidRDefault="00000000" w:rsidRPr="00000000" w14:paraId="0000046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–И тому, сколько можно достичь с такой пустой головой.</w:t>
            </w:r>
          </w:p>
          <w:p w:rsidR="00000000" w:rsidDel="00000000" w:rsidP="00000000" w:rsidRDefault="00000000" w:rsidRPr="00000000" w14:paraId="0000046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–Выблядок.</w:t>
            </w:r>
          </w:p>
          <w:p w:rsidR="00000000" w:rsidDel="00000000" w:rsidP="00000000" w:rsidRDefault="00000000" w:rsidRPr="00000000" w14:paraId="00000469">
            <w:pPr>
              <w:widowControl w:val="0"/>
              <w:spacing w:line="240" w:lineRule="auto"/>
              <w:rPr>
                <w:rFonts w:ascii="Exo 2" w:cs="Exo 2" w:eastAsia="Exo 2" w:hAnsi="Exo 2"/>
              </w:rPr>
            </w:pPr>
            <w:r w:rsidDel="00000000" w:rsidR="00000000" w:rsidRPr="00000000">
              <w:rPr>
                <w:rFonts w:ascii="Exo 2" w:cs="Exo 2" w:eastAsia="Exo 2" w:hAnsi="Exo 2"/>
                <w:rtl w:val="0"/>
              </w:rPr>
              <w:t xml:space="preserve">Джефф поворачивается к двери-выходу. Затем реплика Селены.</w:t>
            </w:r>
          </w:p>
          <w:p w:rsidR="00000000" w:rsidDel="00000000" w:rsidP="00000000" w:rsidRDefault="00000000" w:rsidRPr="00000000" w14:paraId="0000046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–Знаешь, по-моему, очевидно, что здесь всё находится далеко за гранью понимания. Это невозможно понять людским умом.</w:t>
            </w:r>
          </w:p>
          <w:p w:rsidR="00000000" w:rsidDel="00000000" w:rsidP="00000000" w:rsidRDefault="00000000" w:rsidRPr="00000000" w14:paraId="0000046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Дж:(Не отворачиваясь от двери)</w:t>
            </w:r>
            <w:r w:rsidDel="00000000" w:rsidR="00000000" w:rsidRPr="00000000">
              <w:rPr>
                <w:rFonts w:ascii="Exo 2" w:cs="Exo 2" w:eastAsia="Exo 2" w:hAnsi="Exo 2"/>
                <w:rtl w:val="0"/>
              </w:rPr>
              <w:t xml:space="preserve"> –Как скажешь.</w:t>
            </w:r>
          </w:p>
          <w:p w:rsidR="00000000" w:rsidDel="00000000" w:rsidP="00000000" w:rsidRDefault="00000000" w:rsidRPr="00000000" w14:paraId="0000046C">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6D">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6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–Всему есть объяснение.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«Чудовища»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Местные обитатели. Значит, они и тебе попались?</w:t>
            </w:r>
          </w:p>
          <w:p w:rsidR="00000000" w:rsidDel="00000000" w:rsidP="00000000" w:rsidRDefault="00000000" w:rsidRPr="00000000" w14:paraId="0000047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Дж:(Отворачивается от двери к Селене)</w:t>
            </w:r>
            <w:r w:rsidDel="00000000" w:rsidR="00000000" w:rsidRPr="00000000">
              <w:rPr>
                <w:rFonts w:ascii="Exo 2" w:cs="Exo 2" w:eastAsia="Exo 2" w:hAnsi="Exo 2"/>
                <w:rtl w:val="0"/>
              </w:rPr>
              <w:t xml:space="preserve"> –Да.</w:t>
            </w:r>
          </w:p>
          <w:p w:rsidR="00000000" w:rsidDel="00000000" w:rsidP="00000000" w:rsidRDefault="00000000" w:rsidRPr="00000000" w14:paraId="0000047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–И-и-и?</w:t>
            </w:r>
          </w:p>
          <w:p w:rsidR="00000000" w:rsidDel="00000000" w:rsidP="00000000" w:rsidRDefault="00000000" w:rsidRPr="00000000" w14:paraId="0000047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–Что?</w:t>
            </w:r>
          </w:p>
          <w:p w:rsidR="00000000" w:rsidDel="00000000" w:rsidP="00000000" w:rsidRDefault="00000000" w:rsidRPr="00000000" w14:paraId="0000047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–Кого ты видел? Что это было? Какие эмоции вызвало в тебе? Был ли там… мясной франкенштейн?</w:t>
            </w:r>
          </w:p>
          <w:p w:rsidR="00000000" w:rsidDel="00000000" w:rsidP="00000000" w:rsidRDefault="00000000" w:rsidRPr="00000000" w14:paraId="0000047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–Слишком много вопросов.</w:t>
            </w:r>
          </w:p>
          <w:p w:rsidR="00000000" w:rsidDel="00000000" w:rsidP="00000000" w:rsidRDefault="00000000" w:rsidRPr="00000000" w14:paraId="0000047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Пара секунд без реплик. Джефф поворачивается по направлению к стойке, после чего обратно к Селене и произносит.</w:t>
            </w:r>
          </w:p>
          <w:p w:rsidR="00000000" w:rsidDel="00000000" w:rsidP="00000000" w:rsidRDefault="00000000" w:rsidRPr="00000000" w14:paraId="0000047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–Ладно. Здесь был оживший манекен. Выглядел слишком натуралистично.</w:t>
            </w:r>
          </w:p>
          <w:p w:rsidR="00000000" w:rsidDel="00000000" w:rsidP="00000000" w:rsidRDefault="00000000" w:rsidRPr="00000000" w14:paraId="0000047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–То есть почти как человек?</w:t>
            </w:r>
          </w:p>
          <w:p w:rsidR="00000000" w:rsidDel="00000000" w:rsidP="00000000" w:rsidRDefault="00000000" w:rsidRPr="00000000" w14:paraId="0000047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–Да.</w:t>
            </w:r>
          </w:p>
          <w:p w:rsidR="00000000" w:rsidDel="00000000" w:rsidP="00000000" w:rsidRDefault="00000000" w:rsidRPr="00000000" w14:paraId="0000047E">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Селена осматривается по сторонам. Затем реплика Криса.</w:t>
            </w:r>
          </w:p>
          <w:p w:rsidR="00000000" w:rsidDel="00000000" w:rsidP="00000000" w:rsidRDefault="00000000" w:rsidRPr="00000000" w14:paraId="0000047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–Не ссы, бабёнка. Старина Крис уже разделался с ним.</w:t>
            </w:r>
          </w:p>
          <w:p w:rsidR="00000000" w:rsidDel="00000000" w:rsidP="00000000" w:rsidRDefault="00000000" w:rsidRPr="00000000" w14:paraId="0000048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&lt;nl&gt;Или ты, типа, веришь что этот задохлик его отмудохал?</w:t>
            </w:r>
          </w:p>
          <w:p w:rsidR="00000000" w:rsidDel="00000000" w:rsidP="00000000" w:rsidRDefault="00000000" w:rsidRPr="00000000" w14:paraId="0000048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w:t>
            </w:r>
          </w:p>
          <w:p w:rsidR="00000000" w:rsidDel="00000000" w:rsidP="00000000" w:rsidRDefault="00000000" w:rsidRPr="00000000" w14:paraId="0000048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&lt;nl&gt;Возможно, он был сотрудником. Или гостем. Я думаю, что-то изменило его.</w:t>
            </w:r>
          </w:p>
          <w:p w:rsidR="00000000" w:rsidDel="00000000" w:rsidP="00000000" w:rsidRDefault="00000000" w:rsidRPr="00000000" w14:paraId="0000048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&lt;nl&gt;Большего я сказать не могу.</w:t>
            </w:r>
          </w:p>
          <w:p w:rsidR="00000000" w:rsidDel="00000000" w:rsidP="00000000" w:rsidRDefault="00000000" w:rsidRPr="00000000" w14:paraId="0000048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Но ведь должно было быть что-то ещё. Тебя ведь настигла гибель? Как?</w:t>
            </w:r>
          </w:p>
          <w:p w:rsidR="00000000" w:rsidDel="00000000" w:rsidP="00000000" w:rsidRDefault="00000000" w:rsidRPr="00000000" w14:paraId="0000048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не собираюсь это обсуждать.</w:t>
            </w:r>
          </w:p>
          <w:p w:rsidR="00000000" w:rsidDel="00000000" w:rsidP="00000000" w:rsidRDefault="00000000" w:rsidRPr="00000000" w14:paraId="0000048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&lt;nl&gt;Даже не пытайся.</w:t>
            </w:r>
          </w:p>
          <w:p w:rsidR="00000000" w:rsidDel="00000000" w:rsidP="00000000" w:rsidRDefault="00000000" w:rsidRPr="00000000" w14:paraId="00000487">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88">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w:t>
            </w:r>
            <w:r w:rsidDel="00000000" w:rsidR="00000000" w:rsidRPr="00000000">
              <w:rPr>
                <w:rFonts w:ascii="Exo 2" w:cs="Exo 2" w:eastAsia="Exo 2" w:hAnsi="Exo 2"/>
                <w:rtl w:val="0"/>
              </w:rPr>
              <w:t xml:space="preserve">повторном нажатии</w:t>
            </w:r>
            <w:r w:rsidDel="00000000" w:rsidR="00000000" w:rsidRPr="00000000">
              <w:rPr>
                <w:rFonts w:ascii="Exo 2" w:cs="Exo 2" w:eastAsia="Exo 2" w:hAnsi="Exo 2"/>
                <w:rtl w:val="0"/>
              </w:rPr>
              <w:t xml:space="preserve">.</w:t>
            </w:r>
          </w:p>
          <w:p w:rsidR="00000000" w:rsidDel="00000000" w:rsidP="00000000" w:rsidRDefault="00000000" w:rsidRPr="00000000" w14:paraId="0000048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–(Ящик пандоры, полный секретов. Может, он тоже один из этих маньяков?)</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«Крис»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Эй! Я чё-то не понял. А что мы меня не обсуждаем? </w:t>
            </w:r>
          </w:p>
          <w:p w:rsidR="00000000" w:rsidDel="00000000" w:rsidP="00000000" w:rsidRDefault="00000000" w:rsidRPr="00000000" w14:paraId="0000049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&lt;nl&gt;Бабёнка, херли ты к этому лоху прилипла?</w:t>
            </w:r>
          </w:p>
          <w:p w:rsidR="00000000" w:rsidDel="00000000" w:rsidP="00000000" w:rsidRDefault="00000000" w:rsidRPr="00000000" w14:paraId="00000491">
            <w:pPr>
              <w:widowControl w:val="0"/>
              <w:spacing w:line="240" w:lineRule="auto"/>
              <w:rPr>
                <w:rFonts w:ascii="Exo 2" w:cs="Exo 2" w:eastAsia="Exo 2" w:hAnsi="Exo 2"/>
              </w:rPr>
            </w:pPr>
            <w:r w:rsidDel="00000000" w:rsidR="00000000" w:rsidRPr="00000000">
              <w:rPr>
                <w:rFonts w:ascii="Exo 2" w:cs="Exo 2" w:eastAsia="Exo 2" w:hAnsi="Exo 2"/>
                <w:rtl w:val="0"/>
              </w:rPr>
              <w:t xml:space="preserve">Крис затем делает несколько шагов влево от колонны. Затем произносит.</w:t>
            </w:r>
          </w:p>
          <w:p w:rsidR="00000000" w:rsidDel="00000000" w:rsidP="00000000" w:rsidRDefault="00000000" w:rsidRPr="00000000" w14:paraId="00000492">
            <w:pPr>
              <w:widowControl w:val="0"/>
              <w:spacing w:line="240" w:lineRule="auto"/>
              <w:rPr>
                <w:rFonts w:ascii="Exo 2" w:cs="Exo 2" w:eastAsia="Exo 2" w:hAnsi="Exo 2"/>
                <w:color w:val="ff0000"/>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–Я, бля, значит, приехал в этот </w:t>
            </w:r>
            <w:r w:rsidDel="00000000" w:rsidR="00000000" w:rsidRPr="00000000">
              <w:rPr>
                <w:rFonts w:ascii="Exo 2" w:cs="Exo 2" w:eastAsia="Exo 2" w:hAnsi="Exo 2"/>
                <w:b w:val="1"/>
                <w:color w:val="ff0000"/>
                <w:rtl w:val="0"/>
              </w:rPr>
              <w:t xml:space="preserve">занюханный городишко</w:t>
            </w:r>
            <w:r w:rsidDel="00000000" w:rsidR="00000000" w:rsidRPr="00000000">
              <w:rPr>
                <w:rFonts w:ascii="Exo 2" w:cs="Exo 2" w:eastAsia="Exo 2" w:hAnsi="Exo 2"/>
                <w:color w:val="ff0000"/>
                <w:rtl w:val="0"/>
              </w:rPr>
              <w:t xml:space="preserve">.</w:t>
            </w:r>
          </w:p>
          <w:p w:rsidR="00000000" w:rsidDel="00000000" w:rsidP="00000000" w:rsidRDefault="00000000" w:rsidRPr="00000000" w14:paraId="0000049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меня в сраную дурку запихнули с уродами.</w:t>
            </w:r>
          </w:p>
          <w:p w:rsidR="00000000" w:rsidDel="00000000" w:rsidP="00000000" w:rsidRDefault="00000000" w:rsidRPr="00000000" w14:paraId="0000049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&lt;nl&gt;МЕНЯ! Суперзвезду, на которую вся страна дрочит!</w:t>
            </w:r>
          </w:p>
          <w:p w:rsidR="00000000" w:rsidDel="00000000" w:rsidP="00000000" w:rsidRDefault="00000000" w:rsidRPr="00000000" w14:paraId="00000495">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Крис делает шаг в сторону Селены.</w:t>
            </w:r>
          </w:p>
          <w:p w:rsidR="00000000" w:rsidDel="00000000" w:rsidP="00000000" w:rsidRDefault="00000000" w:rsidRPr="00000000" w14:paraId="0000049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Здесь только Я имею значение, урезонили? Особенно ты, в халатике.</w:t>
            </w:r>
          </w:p>
          <w:p w:rsidR="00000000" w:rsidDel="00000000" w:rsidP="00000000" w:rsidRDefault="00000000" w:rsidRPr="00000000" w14:paraId="00000497">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еще шаг в сторону Селены. Затем произносит.</w:t>
            </w:r>
          </w:p>
          <w:p w:rsidR="00000000" w:rsidDel="00000000" w:rsidP="00000000" w:rsidRDefault="00000000" w:rsidRPr="00000000" w14:paraId="0000049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–А теперь, куколка, как тебя там, харе ломаться и пошли уже со мной.</w:t>
            </w:r>
          </w:p>
          <w:p w:rsidR="00000000" w:rsidDel="00000000" w:rsidP="00000000" w:rsidRDefault="00000000" w:rsidRPr="00000000" w14:paraId="0000049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А теперь, крикливый недомерок, или как там тебя, послушай сюда.</w:t>
            </w:r>
          </w:p>
          <w:p w:rsidR="00000000" w:rsidDel="00000000" w:rsidP="00000000" w:rsidRDefault="00000000" w:rsidRPr="00000000" w14:paraId="0000049A">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делает шаг к Крису.</w:t>
            </w:r>
          </w:p>
          <w:p w:rsidR="00000000" w:rsidDel="00000000" w:rsidP="00000000" w:rsidRDefault="00000000" w:rsidRPr="00000000" w14:paraId="0000049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–Мной была пройдена вся страна. И знаешь, сколько я видела подобных тебе?</w:t>
            </w:r>
          </w:p>
          <w:p w:rsidR="00000000" w:rsidDel="00000000" w:rsidP="00000000" w:rsidRDefault="00000000" w:rsidRPr="00000000" w14:paraId="0000049C">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делает шаг на Криса, Крис отступает. </w:t>
            </w:r>
          </w:p>
          <w:p w:rsidR="00000000" w:rsidDel="00000000" w:rsidP="00000000" w:rsidRDefault="00000000" w:rsidRPr="00000000" w14:paraId="0000049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&lt;nl&gt;Жалкое самовлюбленное ничтожество.</w:t>
            </w:r>
          </w:p>
          <w:p w:rsidR="00000000" w:rsidDel="00000000" w:rsidP="00000000" w:rsidRDefault="00000000" w:rsidRPr="00000000" w14:paraId="0000049E">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делает шаг на Криса, Крис отступает. </w:t>
            </w:r>
          </w:p>
          <w:p w:rsidR="00000000" w:rsidDel="00000000" w:rsidP="00000000" w:rsidRDefault="00000000" w:rsidRPr="00000000" w14:paraId="0000049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–Тебе лучше заткнуться, и оставить меня в покое.</w:t>
            </w:r>
          </w:p>
          <w:p w:rsidR="00000000" w:rsidDel="00000000" w:rsidP="00000000" w:rsidRDefault="00000000" w:rsidRPr="00000000" w14:paraId="000004A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&lt;nl&gt;Иначе пищать ты будешь не только на сцене.</w:t>
            </w:r>
          </w:p>
          <w:p w:rsidR="00000000" w:rsidDel="00000000" w:rsidP="00000000" w:rsidRDefault="00000000" w:rsidRPr="00000000" w14:paraId="000004A1">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делает шаг на Криса, Крис отступает.</w:t>
            </w:r>
          </w:p>
          <w:p w:rsidR="00000000" w:rsidDel="00000000" w:rsidP="00000000" w:rsidRDefault="00000000" w:rsidRPr="00000000" w14:paraId="000004A2">
            <w:pPr>
              <w:widowControl w:val="0"/>
              <w:spacing w:line="240" w:lineRule="auto"/>
              <w:rPr>
                <w:rFonts w:ascii="Exo 2" w:cs="Exo 2" w:eastAsia="Exo 2" w:hAnsi="Exo 2"/>
                <w:b w:val="1"/>
                <w:color w:val="ff0000"/>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 запомни. Моё имя – </w:t>
            </w:r>
            <w:r w:rsidDel="00000000" w:rsidR="00000000" w:rsidRPr="00000000">
              <w:rPr>
                <w:rFonts w:ascii="Exo 2" w:cs="Exo 2" w:eastAsia="Exo 2" w:hAnsi="Exo 2"/>
                <w:b w:val="1"/>
                <w:color w:val="ff0000"/>
                <w:rtl w:val="0"/>
              </w:rPr>
              <w:t xml:space="preserve">Селена!</w:t>
            </w:r>
          </w:p>
          <w:p w:rsidR="00000000" w:rsidDel="00000000" w:rsidP="00000000" w:rsidRDefault="00000000" w:rsidRPr="00000000" w14:paraId="000004A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Селена возвращается обратно на своё место. Затем реплика Джеффа.</w:t>
            </w:r>
          </w:p>
          <w:p w:rsidR="00000000" w:rsidDel="00000000" w:rsidP="00000000" w:rsidRDefault="00000000" w:rsidRPr="00000000" w14:paraId="000004A4">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Надо же.</w:t>
            </w:r>
            <w:r w:rsidDel="00000000" w:rsidR="00000000" w:rsidRPr="00000000">
              <w:rPr>
                <w:rtl w:val="0"/>
              </w:rPr>
            </w:r>
          </w:p>
          <w:p w:rsidR="00000000" w:rsidDel="00000000" w:rsidP="00000000" w:rsidRDefault="00000000" w:rsidRPr="00000000" w14:paraId="000004A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–Конченая сука. Я это запомню.</w:t>
            </w:r>
          </w:p>
          <w:p w:rsidR="00000000" w:rsidDel="00000000" w:rsidP="00000000" w:rsidRDefault="00000000" w:rsidRPr="00000000" w14:paraId="000004A6">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A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A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Бабёнка, я это запомню.</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«Пилигрим-Сити»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Сел:(лицом к Джеффу) –</w:t>
            </w:r>
            <w:r w:rsidDel="00000000" w:rsidR="00000000" w:rsidRPr="00000000">
              <w:rPr>
                <w:rFonts w:ascii="Exo 2" w:cs="Exo 2" w:eastAsia="Exo 2" w:hAnsi="Exo 2"/>
                <w:rtl w:val="0"/>
              </w:rPr>
              <w:t xml:space="preserve">Кстати. Почему отель в такой глуши?</w:t>
            </w:r>
          </w:p>
          <w:p w:rsidR="00000000" w:rsidDel="00000000" w:rsidP="00000000" w:rsidRDefault="00000000" w:rsidRPr="00000000" w14:paraId="000004A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–Ты меня спрашиваешь?</w:t>
            </w:r>
          </w:p>
          <w:p w:rsidR="00000000" w:rsidDel="00000000" w:rsidP="00000000" w:rsidRDefault="00000000" w:rsidRPr="00000000" w14:paraId="000004B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–Я видела твою клинику. На главной улице.</w:t>
            </w:r>
          </w:p>
          <w:p w:rsidR="00000000" w:rsidDel="00000000" w:rsidP="00000000" w:rsidRDefault="00000000" w:rsidRPr="00000000" w14:paraId="000004B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 и ты сам что-то вопил о городе. </w:t>
            </w:r>
          </w:p>
          <w:p w:rsidR="00000000" w:rsidDel="00000000" w:rsidP="00000000" w:rsidRDefault="00000000" w:rsidRPr="00000000" w14:paraId="000004B2">
            <w:pPr>
              <w:widowControl w:val="0"/>
              <w:spacing w:line="240" w:lineRule="auto"/>
              <w:rPr>
                <w:rFonts w:ascii="Exo 2" w:cs="Exo 2" w:eastAsia="Exo 2" w:hAnsi="Exo 2"/>
                <w:b w:val="1"/>
              </w:rPr>
            </w:pPr>
            <w:r w:rsidDel="00000000" w:rsidR="00000000" w:rsidRPr="00000000">
              <w:rPr>
                <w:rFonts w:ascii="Exo 2" w:cs="Exo 2" w:eastAsia="Exo 2" w:hAnsi="Exo 2"/>
                <w:rtl w:val="0"/>
              </w:rPr>
              <w:t xml:space="preserve">&lt;nl&gt;Тогда, уже после концерта. Когда начал…</w:t>
            </w:r>
            <w:r w:rsidDel="00000000" w:rsidR="00000000" w:rsidRPr="00000000">
              <w:rPr>
                <w:rtl w:val="0"/>
              </w:rPr>
            </w:r>
          </w:p>
          <w:p w:rsidR="00000000" w:rsidDel="00000000" w:rsidP="00000000" w:rsidRDefault="00000000" w:rsidRPr="00000000" w14:paraId="000004B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–Да. Я помню. К сожалению.</w:t>
            </w:r>
          </w:p>
          <w:p w:rsidR="00000000" w:rsidDel="00000000" w:rsidP="00000000" w:rsidRDefault="00000000" w:rsidRPr="00000000" w14:paraId="000004B4">
            <w:pPr>
              <w:widowControl w:val="0"/>
              <w:spacing w:line="240" w:lineRule="auto"/>
              <w:rPr>
                <w:rFonts w:ascii="Exo 2" w:cs="Exo 2" w:eastAsia="Exo 2" w:hAnsi="Exo 2"/>
              </w:rPr>
            </w:pPr>
            <w:r w:rsidDel="00000000" w:rsidR="00000000" w:rsidRPr="00000000">
              <w:rPr>
                <w:rFonts w:ascii="Exo 2" w:cs="Exo 2" w:eastAsia="Exo 2" w:hAnsi="Exo 2"/>
                <w:rtl w:val="0"/>
              </w:rPr>
              <w:t xml:space="preserve">Отворачивается вниз, к двери. Секунда без реплики. Джефф собирается с мыслями. Затем он поворачивается обратно к Селене и произносит.</w:t>
            </w:r>
          </w:p>
          <w:p w:rsidR="00000000" w:rsidDel="00000000" w:rsidP="00000000" w:rsidRDefault="00000000" w:rsidRPr="00000000" w14:paraId="000004B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–Ладно. Но многого я не знаю.</w:t>
            </w:r>
          </w:p>
          <w:p w:rsidR="00000000" w:rsidDel="00000000" w:rsidP="00000000" w:rsidRDefault="00000000" w:rsidRPr="00000000" w14:paraId="000004B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&lt;nl&gt;Причастен какой-то магнат. Еще в конце девятнадцатого века. Он выкупил это место. До этого здесь было что-то, связанное с индейцами.</w:t>
            </w:r>
          </w:p>
          <w:p w:rsidR="00000000" w:rsidDel="00000000" w:rsidP="00000000" w:rsidRDefault="00000000" w:rsidRPr="00000000" w14:paraId="000004B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–Но почему…</w:t>
            </w:r>
          </w:p>
          <w:p w:rsidR="00000000" w:rsidDel="00000000" w:rsidP="00000000" w:rsidRDefault="00000000" w:rsidRPr="00000000" w14:paraId="000004B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–Достаточно и этого. Если захочешь, узнаешь сама. Я не справочное бюро.</w:t>
            </w:r>
          </w:p>
          <w:p w:rsidR="00000000" w:rsidDel="00000000" w:rsidP="00000000" w:rsidRDefault="00000000" w:rsidRPr="00000000" w14:paraId="000004B9">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BA">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B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–Я сказал всё, что знал.</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«Селена»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Хм. Если подумать, здесь материала на целую галерею собрать можно.</w:t>
            </w:r>
          </w:p>
          <w:p w:rsidR="00000000" w:rsidDel="00000000" w:rsidP="00000000" w:rsidRDefault="00000000" w:rsidRPr="00000000" w14:paraId="000004C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много архетипов. Образов.</w:t>
            </w:r>
          </w:p>
          <w:p w:rsidR="00000000" w:rsidDel="00000000" w:rsidP="00000000" w:rsidRDefault="00000000" w:rsidRPr="00000000" w14:paraId="000004C3">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делает несколько шагов  туда сюда, раздумывая.</w:t>
            </w:r>
          </w:p>
          <w:p w:rsidR="00000000" w:rsidDel="00000000" w:rsidP="00000000" w:rsidRDefault="00000000" w:rsidRPr="00000000" w14:paraId="000004C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&lt;nl&gt;Если моя судьба провести остаток дней здесь. То можно посвятить их творчеству.</w:t>
            </w:r>
          </w:p>
          <w:p w:rsidR="00000000" w:rsidDel="00000000" w:rsidP="00000000" w:rsidRDefault="00000000" w:rsidRPr="00000000" w14:paraId="000004C5">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подходит к Джеффу, и произносит.</w:t>
            </w:r>
          </w:p>
          <w:p w:rsidR="00000000" w:rsidDel="00000000" w:rsidP="00000000" w:rsidRDefault="00000000" w:rsidRPr="00000000" w14:paraId="000004C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–Вот скажем, образ на холсте. Мужчина в белом коконе.</w:t>
            </w:r>
          </w:p>
          <w:p w:rsidR="00000000" w:rsidDel="00000000" w:rsidP="00000000" w:rsidRDefault="00000000" w:rsidRPr="00000000" w14:paraId="000004C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Поворачиваясь лицом к Крису. </w:t>
            </w:r>
          </w:p>
          <w:p w:rsidR="00000000" w:rsidDel="00000000" w:rsidP="00000000" w:rsidRDefault="00000000" w:rsidRPr="00000000" w14:paraId="000004C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вокруг враги, уродливого вида.</w:t>
            </w:r>
          </w:p>
          <w:p w:rsidR="00000000" w:rsidDel="00000000" w:rsidP="00000000" w:rsidRDefault="00000000" w:rsidRPr="00000000" w14:paraId="000004C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Поворачивается обратно к Джеффу.</w:t>
            </w:r>
          </w:p>
          <w:p w:rsidR="00000000" w:rsidDel="00000000" w:rsidP="00000000" w:rsidRDefault="00000000" w:rsidRPr="00000000" w14:paraId="000004C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–Осталось только инструмент найти.</w:t>
            </w:r>
          </w:p>
          <w:p w:rsidR="00000000" w:rsidDel="00000000" w:rsidP="00000000" w:rsidRDefault="00000000" w:rsidRPr="00000000" w14:paraId="000004C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–Потрясающе.</w:t>
            </w:r>
          </w:p>
          <w:p w:rsidR="00000000" w:rsidDel="00000000" w:rsidP="00000000" w:rsidRDefault="00000000" w:rsidRPr="00000000" w14:paraId="000004C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не лезь ко мне со своими идеями.</w:t>
            </w:r>
          </w:p>
          <w:p w:rsidR="00000000" w:rsidDel="00000000" w:rsidP="00000000" w:rsidRDefault="00000000" w:rsidRPr="00000000" w14:paraId="000004CD">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возвращается обратно.</w:t>
            </w:r>
          </w:p>
          <w:p w:rsidR="00000000" w:rsidDel="00000000" w:rsidP="00000000" w:rsidRDefault="00000000" w:rsidRPr="00000000" w14:paraId="000004C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–Я и не надеялась.</w:t>
            </w:r>
          </w:p>
          <w:p w:rsidR="00000000" w:rsidDel="00000000" w:rsidP="00000000" w:rsidRDefault="00000000" w:rsidRPr="00000000" w14:paraId="000004C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по моему, с тобой был </w:t>
            </w:r>
            <w:r w:rsidDel="00000000" w:rsidR="00000000" w:rsidRPr="00000000">
              <w:rPr>
                <w:rFonts w:ascii="Exo 2" w:cs="Exo 2" w:eastAsia="Exo 2" w:hAnsi="Exo 2"/>
                <w:b w:val="1"/>
                <w:color w:val="ff0000"/>
                <w:rtl w:val="0"/>
              </w:rPr>
              <w:t xml:space="preserve">кто-то ещё…</w:t>
            </w:r>
            <w:r w:rsidDel="00000000" w:rsidR="00000000" w:rsidRPr="00000000">
              <w:rPr>
                <w:rtl w:val="0"/>
              </w:rPr>
            </w:r>
          </w:p>
          <w:p w:rsidR="00000000" w:rsidDel="00000000" w:rsidP="00000000" w:rsidRDefault="00000000" w:rsidRPr="00000000" w14:paraId="000004D0">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D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D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–(Из уродливого родится прекрасное…)</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«Питомец»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Точно. С тобой была собака. </w:t>
            </w:r>
          </w:p>
          <w:p w:rsidR="00000000" w:rsidDel="00000000" w:rsidP="00000000" w:rsidRDefault="00000000" w:rsidRPr="00000000" w14:paraId="000004D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–Да.</w:t>
            </w:r>
          </w:p>
          <w:p w:rsidR="00000000" w:rsidDel="00000000" w:rsidP="00000000" w:rsidRDefault="00000000" w:rsidRPr="00000000" w14:paraId="000004D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 сейчас её нет.</w:t>
            </w:r>
          </w:p>
          <w:p w:rsidR="00000000" w:rsidDel="00000000" w:rsidP="00000000" w:rsidRDefault="00000000" w:rsidRPr="00000000" w14:paraId="000004D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–Да.</w:t>
            </w:r>
          </w:p>
          <w:p w:rsidR="00000000" w:rsidDel="00000000" w:rsidP="00000000" w:rsidRDefault="00000000" w:rsidRPr="00000000" w14:paraId="000004D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–Значит, ты потерял её здесь</w:t>
            </w:r>
          </w:p>
          <w:p w:rsidR="00000000" w:rsidDel="00000000" w:rsidP="00000000" w:rsidRDefault="00000000" w:rsidRPr="00000000" w14:paraId="000004D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–Да.</w:t>
            </w:r>
          </w:p>
          <w:p w:rsidR="00000000" w:rsidDel="00000000" w:rsidP="00000000" w:rsidRDefault="00000000" w:rsidRPr="00000000" w14:paraId="000004D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–Бля, да он совсем крышей поехал. Говорит как умственно отсталый.</w:t>
            </w:r>
          </w:p>
          <w:p w:rsidR="00000000" w:rsidDel="00000000" w:rsidP="00000000" w:rsidRDefault="00000000" w:rsidRPr="00000000" w14:paraId="000004D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даже не надеюсь, что ты видела Говарда.</w:t>
            </w:r>
          </w:p>
          <w:p w:rsidR="00000000" w:rsidDel="00000000" w:rsidP="00000000" w:rsidRDefault="00000000" w:rsidRPr="00000000" w14:paraId="000004E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–Ты прав.</w:t>
            </w:r>
          </w:p>
          <w:p w:rsidR="00000000" w:rsidDel="00000000" w:rsidP="00000000" w:rsidRDefault="00000000" w:rsidRPr="00000000" w14:paraId="000004E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 </w:t>
            </w:r>
            <w:r w:rsidDel="00000000" w:rsidR="00000000" w:rsidRPr="00000000">
              <w:rPr>
                <w:rFonts w:ascii="Exo 2" w:cs="Exo 2" w:eastAsia="Exo 2" w:hAnsi="Exo 2"/>
                <w:rtl w:val="0"/>
              </w:rPr>
              <w:t xml:space="preserve">–Значит, дальнейшее обсуждение не имеет смысла.</w:t>
            </w:r>
          </w:p>
          <w:p w:rsidR="00000000" w:rsidDel="00000000" w:rsidP="00000000" w:rsidRDefault="00000000" w:rsidRPr="00000000" w14:paraId="000004E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–Ты даже не расскажешь ничего? Не поделишься переживаниями?</w:t>
            </w:r>
          </w:p>
          <w:p w:rsidR="00000000" w:rsidDel="00000000" w:rsidP="00000000" w:rsidRDefault="00000000" w:rsidRPr="00000000" w14:paraId="000004E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Пару секунд паузы, без реплик.</w:t>
            </w:r>
          </w:p>
          <w:p w:rsidR="00000000" w:rsidDel="00000000" w:rsidP="00000000" w:rsidRDefault="00000000" w:rsidRPr="00000000" w14:paraId="000004E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–Ну так?</w:t>
            </w:r>
          </w:p>
          <w:p w:rsidR="00000000" w:rsidDel="00000000" w:rsidP="00000000" w:rsidRDefault="00000000" w:rsidRPr="00000000" w14:paraId="000004E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–Нет.</w:t>
            </w:r>
          </w:p>
          <w:p w:rsidR="00000000" w:rsidDel="00000000" w:rsidP="00000000" w:rsidRDefault="00000000" w:rsidRPr="00000000" w14:paraId="000004E6">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E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E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–Я не собираюсь это обсуждать.</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«Кларисса»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(лицом к Джеффу) –</w:t>
            </w:r>
            <w:r w:rsidDel="00000000" w:rsidR="00000000" w:rsidRPr="00000000">
              <w:rPr>
                <w:rFonts w:ascii="Exo 2" w:cs="Exo 2" w:eastAsia="Exo 2" w:hAnsi="Exo 2"/>
                <w:rtl w:val="0"/>
              </w:rPr>
              <w:t xml:space="preserve">Ты уже видел Клариссу?</w:t>
            </w:r>
          </w:p>
          <w:p w:rsidR="00000000" w:rsidDel="00000000" w:rsidP="00000000" w:rsidRDefault="00000000" w:rsidRPr="00000000" w14:paraId="000004E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–Кого?</w:t>
            </w:r>
          </w:p>
          <w:p w:rsidR="00000000" w:rsidDel="00000000" w:rsidP="00000000" w:rsidRDefault="00000000" w:rsidRPr="00000000" w14:paraId="000004F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–Девушка, на втором этаже. Я случайно её обнаружила. В весьма удручающем состоянии.</w:t>
            </w:r>
          </w:p>
          <w:p w:rsidR="00000000" w:rsidDel="00000000" w:rsidP="00000000" w:rsidRDefault="00000000" w:rsidRPr="00000000" w14:paraId="000004F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Дж:</w:t>
            </w:r>
            <w:r w:rsidDel="00000000" w:rsidR="00000000" w:rsidRPr="00000000">
              <w:rPr>
                <w:rFonts w:ascii="Exo 2" w:cs="Exo 2" w:eastAsia="Exo 2" w:hAnsi="Exo 2"/>
                <w:rtl w:val="0"/>
              </w:rPr>
              <w:t xml:space="preserve"> –Понятия не имею, о ком ты.</w:t>
            </w:r>
          </w:p>
          <w:p w:rsidR="00000000" w:rsidDel="00000000" w:rsidP="00000000" w:rsidRDefault="00000000" w:rsidRPr="00000000" w14:paraId="000004F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Бля, так вы о той, что сопли на кулак наматывает.</w:t>
            </w:r>
          </w:p>
          <w:p w:rsidR="00000000" w:rsidDel="00000000" w:rsidP="00000000" w:rsidRDefault="00000000" w:rsidRPr="00000000" w14:paraId="000004F3">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поворачивается к Крису и произносит.</w:t>
            </w:r>
          </w:p>
          <w:p w:rsidR="00000000" w:rsidDel="00000000" w:rsidP="00000000" w:rsidRDefault="00000000" w:rsidRPr="00000000" w14:paraId="000004F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–Что? Так ты о ней знал?</w:t>
            </w:r>
          </w:p>
          <w:p w:rsidR="00000000" w:rsidDel="00000000" w:rsidP="00000000" w:rsidRDefault="00000000" w:rsidRPr="00000000" w14:paraId="000004F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Ну типа. Только хули мне с неё? Сидит, чё-то пищит там. Схерали мне о ней вообще печься? Я даже подходить не стал.</w:t>
            </w:r>
          </w:p>
          <w:p w:rsidR="00000000" w:rsidDel="00000000" w:rsidP="00000000" w:rsidRDefault="00000000" w:rsidRPr="00000000" w14:paraId="000004F6">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Селена поворачивается к Джеффу, затем снова к Крису, затем опять к Джеффу и произносит.</w:t>
            </w:r>
          </w:p>
          <w:p w:rsidR="00000000" w:rsidDel="00000000" w:rsidP="00000000" w:rsidRDefault="00000000" w:rsidRPr="00000000" w14:paraId="000004F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 ты… Вы…</w:t>
            </w:r>
          </w:p>
          <w:p w:rsidR="00000000" w:rsidDel="00000000" w:rsidP="00000000" w:rsidRDefault="00000000" w:rsidRPr="00000000" w14:paraId="000004F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&lt;nl&gt;Вы ничего не сделали? </w:t>
            </w:r>
          </w:p>
          <w:p w:rsidR="00000000" w:rsidDel="00000000" w:rsidP="00000000" w:rsidRDefault="00000000" w:rsidRPr="00000000" w14:paraId="000004F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Должна была понять.</w:t>
            </w:r>
          </w:p>
          <w:p w:rsidR="00000000" w:rsidDel="00000000" w:rsidP="00000000" w:rsidRDefault="00000000" w:rsidRPr="00000000" w14:paraId="000004F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&lt;nl&gt;Здесь действительно никто не протянет руку помощи.</w:t>
            </w:r>
          </w:p>
          <w:p w:rsidR="00000000" w:rsidDel="00000000" w:rsidP="00000000" w:rsidRDefault="00000000" w:rsidRPr="00000000" w14:paraId="000004F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Ой, бля, только не начинай слюни распускать. Мне уже хватило одной.</w:t>
            </w:r>
          </w:p>
          <w:p w:rsidR="00000000" w:rsidDel="00000000" w:rsidP="00000000" w:rsidRDefault="00000000" w:rsidRPr="00000000" w14:paraId="000004FC">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4FD">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4F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(С такой компанией рассчитывать можно только на себя.)</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Exo 2" w:cs="Exo 2" w:eastAsia="Exo 2" w:hAnsi="Exo 2"/>
                <w:b w:val="1"/>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(Нет, это не Чистилище, это какое-то фрик-шоу.)</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Конец диалога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Кр: –</w:t>
            </w:r>
            <w:r w:rsidDel="00000000" w:rsidR="00000000" w:rsidRPr="00000000">
              <w:rPr>
                <w:rFonts w:ascii="Exo 2" w:cs="Exo 2" w:eastAsia="Exo 2" w:hAnsi="Exo 2"/>
                <w:rtl w:val="0"/>
              </w:rPr>
              <w:t xml:space="preserve">Чё, уже уходишь? А поцеловать?</w:t>
            </w:r>
          </w:p>
        </w:tc>
      </w:tr>
    </w:tbl>
    <w:p w:rsidR="00000000" w:rsidDel="00000000" w:rsidP="00000000" w:rsidRDefault="00000000" w:rsidRPr="00000000" w14:paraId="00000505">
      <w:pPr>
        <w:jc w:val="both"/>
        <w:rPr>
          <w:rFonts w:ascii="Exo 2" w:cs="Exo 2" w:eastAsia="Exo 2" w:hAnsi="Exo 2"/>
        </w:rPr>
      </w:pPr>
      <w:r w:rsidDel="00000000" w:rsidR="00000000" w:rsidRPr="00000000">
        <w:rPr>
          <w:rtl w:val="0"/>
        </w:rPr>
      </w:r>
    </w:p>
    <w:p w:rsidR="00000000" w:rsidDel="00000000" w:rsidP="00000000" w:rsidRDefault="00000000" w:rsidRPr="00000000" w14:paraId="00000506">
      <w:pPr>
        <w:ind w:left="0" w:firstLine="0"/>
        <w:jc w:val="both"/>
        <w:rPr>
          <w:rFonts w:ascii="Exo 2" w:cs="Exo 2" w:eastAsia="Exo 2" w:hAnsi="Exo 2"/>
        </w:rPr>
      </w:pPr>
      <w:r w:rsidDel="00000000" w:rsidR="00000000" w:rsidRPr="00000000">
        <w:rPr>
          <w:rtl w:val="0"/>
        </w:rPr>
      </w:r>
    </w:p>
    <w:p w:rsidR="00000000" w:rsidDel="00000000" w:rsidP="00000000" w:rsidRDefault="00000000" w:rsidRPr="00000000" w14:paraId="00000507">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Кларисса – </w:t>
      </w:r>
      <w:r w:rsidDel="00000000" w:rsidR="00000000" w:rsidRPr="00000000">
        <w:rPr>
          <w:rFonts w:ascii="Exo 2" w:cs="Exo 2" w:eastAsia="Exo 2" w:hAnsi="Exo 2"/>
          <w:rtl w:val="0"/>
        </w:rPr>
        <w:t xml:space="preserve">Её можно найти на втором этаже, в правой секции, за столами, у стены. Она сидит, оперевшись спиной о стену, обхватив колени руками и спрятав в них голову. (</w:t>
      </w:r>
      <w:r w:rsidDel="00000000" w:rsidR="00000000" w:rsidRPr="00000000">
        <w:rPr>
          <w:rFonts w:ascii="Exo 2" w:cs="Exo 2" w:eastAsia="Exo 2" w:hAnsi="Exo 2"/>
          <w:b w:val="1"/>
          <w:rtl w:val="0"/>
        </w:rPr>
        <w:t xml:space="preserve">ВАЖНО! </w:t>
      </w:r>
      <w:r w:rsidDel="00000000" w:rsidR="00000000" w:rsidRPr="00000000">
        <w:rPr>
          <w:rFonts w:ascii="Exo 2" w:cs="Exo 2" w:eastAsia="Exo 2" w:hAnsi="Exo 2"/>
          <w:rtl w:val="0"/>
        </w:rPr>
        <w:t xml:space="preserve">Тим, нужно сделать так, чтобы игрок её не сразу нашёл, и сперва поговорил с </w:t>
      </w:r>
      <w:commentRangeStart w:id="21"/>
      <w:commentRangeStart w:id="22"/>
      <w:commentRangeStart w:id="23"/>
      <w:commentRangeStart w:id="24"/>
      <w:commentRangeStart w:id="25"/>
      <w:commentRangeStart w:id="26"/>
      <w:r w:rsidDel="00000000" w:rsidR="00000000" w:rsidRPr="00000000">
        <w:rPr>
          <w:rFonts w:ascii="Exo 2" w:cs="Exo 2" w:eastAsia="Exo 2" w:hAnsi="Exo 2"/>
          <w:rtl w:val="0"/>
        </w:rPr>
        <w:t xml:space="preserve">Джеффом и Крисом</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Exo 2" w:cs="Exo 2" w:eastAsia="Exo 2" w:hAnsi="Exo 2"/>
          <w:rtl w:val="0"/>
        </w:rPr>
        <w:t xml:space="preserve">. Все темы для беседы с Клариссой открываются только в диалоге с Джефом и Крисом) (ТИМ! Мы можем сделать при приближении к Селене </w:t>
      </w:r>
      <w:r w:rsidDel="00000000" w:rsidR="00000000" w:rsidRPr="00000000">
        <w:rPr>
          <w:rFonts w:ascii="Exo 2" w:cs="Exo 2" w:eastAsia="Exo 2" w:hAnsi="Exo 2"/>
          <w:b w:val="1"/>
          <w:rtl w:val="0"/>
        </w:rPr>
        <w:t xml:space="preserve">звук</w:t>
      </w:r>
      <w:r w:rsidDel="00000000" w:rsidR="00000000" w:rsidRPr="00000000">
        <w:rPr>
          <w:rFonts w:ascii="Exo 2" w:cs="Exo 2" w:eastAsia="Exo 2" w:hAnsi="Exo 2"/>
          <w:rtl w:val="0"/>
        </w:rPr>
        <w:t xml:space="preserve"> тихого плача? Когда люди не навзрыд плачут, а так тихо, втягивая воздух, задыхаясь и немного поскуливая. Вот такой </w:t>
      </w:r>
      <w:r w:rsidDel="00000000" w:rsidR="00000000" w:rsidRPr="00000000">
        <w:rPr>
          <w:rFonts w:ascii="Exo 2" w:cs="Exo 2" w:eastAsia="Exo 2" w:hAnsi="Exo 2"/>
          <w:b w:val="1"/>
          <w:rtl w:val="0"/>
        </w:rPr>
        <w:t xml:space="preserve">звук </w:t>
      </w:r>
      <w:r w:rsidDel="00000000" w:rsidR="00000000" w:rsidRPr="00000000">
        <w:rPr>
          <w:rFonts w:ascii="Exo 2" w:cs="Exo 2" w:eastAsia="Exo 2" w:hAnsi="Exo 2"/>
          <w:rtl w:val="0"/>
        </w:rPr>
        <w:t xml:space="preserve">нужен как только мы начнём приближаться к Клариссе, и чем мы ближе к ней, тем отчётливее будем этот плач слышать. Это нужно для того, чтобы найти её. Так как она спряталась на втором этаже). Действующие лица:</w:t>
      </w:r>
    </w:p>
    <w:p w:rsidR="00000000" w:rsidDel="00000000" w:rsidP="00000000" w:rsidRDefault="00000000" w:rsidRPr="00000000" w14:paraId="00000508">
      <w:pPr>
        <w:ind w:firstLine="850.3937007874016"/>
        <w:jc w:val="both"/>
        <w:rPr>
          <w:rFonts w:ascii="Exo 2" w:cs="Exo 2" w:eastAsia="Exo 2" w:hAnsi="Exo 2"/>
          <w:b w:val="1"/>
        </w:rPr>
      </w:pPr>
      <w:r w:rsidDel="00000000" w:rsidR="00000000" w:rsidRPr="00000000">
        <w:rPr>
          <w:rFonts w:ascii="Exo 2" w:cs="Exo 2" w:eastAsia="Exo 2" w:hAnsi="Exo 2"/>
          <w:b w:val="1"/>
          <w:rtl w:val="0"/>
        </w:rPr>
        <w:t xml:space="preserve">Кларисса (Клр) </w:t>
      </w:r>
      <w:r w:rsidDel="00000000" w:rsidR="00000000" w:rsidRPr="00000000">
        <w:rPr>
          <w:rFonts w:ascii="Exo 2" w:cs="Exo 2" w:eastAsia="Exo 2" w:hAnsi="Exo 2"/>
          <w:rtl w:val="0"/>
        </w:rPr>
        <w:t xml:space="preserve">и Селена </w:t>
      </w:r>
      <w:r w:rsidDel="00000000" w:rsidR="00000000" w:rsidRPr="00000000">
        <w:rPr>
          <w:rFonts w:ascii="Exo 2" w:cs="Exo 2" w:eastAsia="Exo 2" w:hAnsi="Exo 2"/>
          <w:b w:val="1"/>
          <w:rtl w:val="0"/>
        </w:rPr>
        <w:t xml:space="preserve">(Сел)</w:t>
      </w:r>
    </w:p>
    <w:p w:rsidR="00000000" w:rsidDel="00000000" w:rsidP="00000000" w:rsidRDefault="00000000" w:rsidRPr="00000000" w14:paraId="00000509">
      <w:pPr>
        <w:ind w:firstLine="850.3937007874016"/>
        <w:jc w:val="both"/>
        <w:rPr>
          <w:rFonts w:ascii="Exo 2" w:cs="Exo 2" w:eastAsia="Exo 2" w:hAnsi="Exo 2"/>
        </w:rPr>
      </w:pPr>
      <w:r w:rsidDel="00000000" w:rsidR="00000000" w:rsidRPr="00000000">
        <w:rPr>
          <w:rtl w:val="0"/>
        </w:rPr>
      </w:r>
    </w:p>
    <w:tbl>
      <w:tblPr>
        <w:tblStyle w:val="Table6"/>
        <w:tblW w:w="10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535"/>
        <w:gridCol w:w="7365"/>
        <w:tblGridChange w:id="0">
          <w:tblGrid>
            <w:gridCol w:w="555"/>
            <w:gridCol w:w="2535"/>
            <w:gridCol w:w="7365"/>
          </w:tblGrid>
        </w:tblGridChange>
      </w:tblGrid>
      <w:tr>
        <w:trPr>
          <w:cantSplit w:val="0"/>
          <w:tblHeader w:val="1"/>
        </w:trPr>
        <w:tc>
          <w:tcPr/>
          <w:p w:rsidR="00000000" w:rsidDel="00000000" w:rsidP="00000000" w:rsidRDefault="00000000" w:rsidRPr="00000000" w14:paraId="0000050A">
            <w:pPr>
              <w:widowControl w:val="0"/>
              <w:spacing w:line="240" w:lineRule="auto"/>
              <w:jc w:val="center"/>
              <w:rPr>
                <w:rFonts w:ascii="Exo 2" w:cs="Exo 2" w:eastAsia="Exo 2" w:hAnsi="Exo 2"/>
                <w:b w:val="1"/>
              </w:rPr>
            </w:pPr>
            <w:r w:rsidDel="00000000" w:rsidR="00000000" w:rsidRPr="00000000">
              <w:rPr>
                <w:rFonts w:ascii="Nova Mono" w:cs="Nova Mono" w:eastAsia="Nova Mono" w:hAnsi="Nova Mono"/>
                <w:b w:val="1"/>
                <w:rtl w:val="0"/>
              </w:rPr>
              <w:t xml:space="preserve">№</w:t>
            </w:r>
          </w:p>
        </w:tc>
        <w:tc>
          <w:tcPr/>
          <w:p w:rsidR="00000000" w:rsidDel="00000000" w:rsidP="00000000" w:rsidRDefault="00000000" w:rsidRPr="00000000" w14:paraId="0000050B">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Условие</w:t>
            </w:r>
          </w:p>
        </w:tc>
        <w:tc>
          <w:tcPr/>
          <w:p w:rsidR="00000000" w:rsidDel="00000000" w:rsidP="00000000" w:rsidRDefault="00000000" w:rsidRPr="00000000" w14:paraId="0000050C">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Реплика</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rFonts w:ascii="Exo 2" w:cs="Exo 2" w:eastAsia="Exo 2" w:hAnsi="Exo 2"/>
                <w:b w:val="1"/>
              </w:rPr>
            </w:pPr>
            <w:r w:rsidDel="00000000" w:rsidR="00000000" w:rsidRPr="00000000">
              <w:rPr>
                <w:rFonts w:ascii="Exo 2" w:cs="Exo 2" w:eastAsia="Exo 2" w:hAnsi="Exo 2"/>
                <w:b w:val="1"/>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Первое взаимодействие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Как только мы провзаимодействуем с Клариссой появляется реплика Селены. (Всё это время плач, описанный выше, всё ещё звучит на фоне)</w:t>
            </w:r>
          </w:p>
          <w:p w:rsidR="00000000" w:rsidDel="00000000" w:rsidP="00000000" w:rsidRDefault="00000000" w:rsidRPr="00000000" w14:paraId="0000051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–Эй, с тобой…</w:t>
            </w:r>
          </w:p>
          <w:p w:rsidR="00000000" w:rsidDel="00000000" w:rsidP="00000000" w:rsidRDefault="00000000" w:rsidRPr="00000000" w14:paraId="0000051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плач прекращается, и  Кларисса РЕЗКО подскакивает с места. После чего произносит.</w:t>
            </w:r>
          </w:p>
          <w:p w:rsidR="00000000" w:rsidDel="00000000" w:rsidP="00000000" w:rsidRDefault="00000000" w:rsidRPr="00000000" w14:paraId="0000051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(После реплики здесь нужен </w:t>
            </w:r>
            <w:r w:rsidDel="00000000" w:rsidR="00000000" w:rsidRPr="00000000">
              <w:rPr>
                <w:rFonts w:ascii="Exo 2" w:cs="Exo 2" w:eastAsia="Exo 2" w:hAnsi="Exo 2"/>
                <w:b w:val="1"/>
                <w:rtl w:val="0"/>
              </w:rPr>
              <w:t xml:space="preserve">НЕГРОМКИЙ</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rtl w:val="0"/>
              </w:rPr>
              <w:t xml:space="preserve">ЗВУК </w:t>
            </w:r>
            <w:r w:rsidDel="00000000" w:rsidR="00000000" w:rsidRPr="00000000">
              <w:rPr>
                <w:rFonts w:ascii="Exo 2" w:cs="Exo 2" w:eastAsia="Exo 2" w:hAnsi="Exo 2"/>
                <w:rtl w:val="0"/>
              </w:rPr>
              <w:t xml:space="preserve">того, как Кларисса шмыгает носом после плача). После чего Кларисса пару секунд смотрит на Селену, осознавая, кто это перед ней. Затем произносит.</w:t>
            </w:r>
          </w:p>
          <w:p w:rsidR="00000000" w:rsidDel="00000000" w:rsidP="00000000" w:rsidRDefault="00000000" w:rsidRPr="00000000" w14:paraId="0000051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–Селена! (еще один </w:t>
            </w:r>
            <w:r w:rsidDel="00000000" w:rsidR="00000000" w:rsidRPr="00000000">
              <w:rPr>
                <w:rFonts w:ascii="Exo 2" w:cs="Exo 2" w:eastAsia="Exo 2" w:hAnsi="Exo 2"/>
                <w:b w:val="1"/>
                <w:rtl w:val="0"/>
              </w:rPr>
              <w:t xml:space="preserve">НЕГРОМКИЙ</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rtl w:val="0"/>
              </w:rPr>
              <w:t xml:space="preserve">ЗВУК </w:t>
            </w:r>
            <w:r w:rsidDel="00000000" w:rsidR="00000000" w:rsidRPr="00000000">
              <w:rPr>
                <w:rFonts w:ascii="Exo 2" w:cs="Exo 2" w:eastAsia="Exo 2" w:hAnsi="Exo 2"/>
                <w:rtl w:val="0"/>
              </w:rPr>
              <w:t xml:space="preserve">шмыганья носом.)</w:t>
            </w:r>
          </w:p>
          <w:p w:rsidR="00000000" w:rsidDel="00000000" w:rsidP="00000000" w:rsidRDefault="00000000" w:rsidRPr="00000000" w14:paraId="0000051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Я так рада тебя видеть! Мы сначала искали тебя, но…</w:t>
            </w:r>
          </w:p>
          <w:p w:rsidR="00000000" w:rsidDel="00000000" w:rsidP="00000000" w:rsidRDefault="00000000" w:rsidRPr="00000000" w14:paraId="0000051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&lt;nl&gt;Думала, ты тоже пропала, как и остальные с концерта.</w:t>
            </w:r>
          </w:p>
          <w:p w:rsidR="00000000" w:rsidDel="00000000" w:rsidP="00000000" w:rsidRDefault="00000000" w:rsidRPr="00000000" w14:paraId="0000051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–Ты что, плакала?</w:t>
            </w:r>
          </w:p>
          <w:p w:rsidR="00000000" w:rsidDel="00000000" w:rsidP="00000000" w:rsidRDefault="00000000" w:rsidRPr="00000000" w14:paraId="0000051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w:t>
            </w:r>
            <w:r w:rsidDel="00000000" w:rsidR="00000000" w:rsidRPr="00000000">
              <w:rPr>
                <w:rFonts w:ascii="Exo 2" w:cs="Exo 2" w:eastAsia="Exo 2" w:hAnsi="Exo 2"/>
                <w:b w:val="1"/>
                <w:rtl w:val="0"/>
              </w:rPr>
              <w:t xml:space="preserve">НЕГРОМКИЙ</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rtl w:val="0"/>
              </w:rPr>
              <w:t xml:space="preserve">ЗВУК</w:t>
            </w:r>
            <w:r w:rsidDel="00000000" w:rsidR="00000000" w:rsidRPr="00000000">
              <w:rPr>
                <w:rFonts w:ascii="Exo 2" w:cs="Exo 2" w:eastAsia="Exo 2" w:hAnsi="Exo 2"/>
                <w:rtl w:val="0"/>
              </w:rPr>
              <w:t xml:space="preserve"> шмыганья носом)Н-н-нет! Что ты!</w:t>
            </w:r>
          </w:p>
          <w:p w:rsidR="00000000" w:rsidDel="00000000" w:rsidP="00000000" w:rsidRDefault="00000000" w:rsidRPr="00000000" w14:paraId="0000051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&lt;nl&gt;Всё, конечно, не супер-пупер здесь, но чтоб прям так слёзы лить?</w:t>
            </w:r>
          </w:p>
          <w:p w:rsidR="00000000" w:rsidDel="00000000" w:rsidP="00000000" w:rsidRDefault="00000000" w:rsidRPr="00000000" w14:paraId="0000051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–Да. Точно.</w:t>
            </w:r>
          </w:p>
          <w:p w:rsidR="00000000" w:rsidDel="00000000" w:rsidP="00000000" w:rsidRDefault="00000000" w:rsidRPr="00000000" w14:paraId="0000051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Меня, если что, </w:t>
            </w:r>
            <w:r w:rsidDel="00000000" w:rsidR="00000000" w:rsidRPr="00000000">
              <w:rPr>
                <w:rFonts w:ascii="Exo 2" w:cs="Exo 2" w:eastAsia="Exo 2" w:hAnsi="Exo 2"/>
                <w:b w:val="1"/>
                <w:color w:val="ff0000"/>
                <w:rtl w:val="0"/>
              </w:rPr>
              <w:t xml:space="preserve">Кларисса </w:t>
            </w:r>
            <w:r w:rsidDel="00000000" w:rsidR="00000000" w:rsidRPr="00000000">
              <w:rPr>
                <w:rFonts w:ascii="Exo 2" w:cs="Exo 2" w:eastAsia="Exo 2" w:hAnsi="Exo 2"/>
                <w:rtl w:val="0"/>
              </w:rPr>
              <w:t xml:space="preserve">зовут.</w:t>
            </w:r>
          </w:p>
          <w:p w:rsidR="00000000" w:rsidDel="00000000" w:rsidP="00000000" w:rsidRDefault="00000000" w:rsidRPr="00000000" w14:paraId="0000051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&lt;nl&gt;Если вдруг ты забыла, или ещё что.</w:t>
            </w:r>
          </w:p>
          <w:p w:rsidR="00000000" w:rsidDel="00000000" w:rsidP="00000000" w:rsidRDefault="00000000" w:rsidRPr="00000000" w14:paraId="0000051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&lt;nl&gt;Всегда рада чем-то помочь.</w:t>
            </w:r>
          </w:p>
          <w:p w:rsidR="00000000" w:rsidDel="00000000" w:rsidP="00000000" w:rsidRDefault="00000000" w:rsidRPr="00000000" w14:paraId="0000051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–Буду иметь ввиду.</w:t>
            </w:r>
          </w:p>
        </w:tc>
      </w:tr>
      <w:tr>
        <w:trPr>
          <w:cantSplit w:val="0"/>
          <w:trHeight w:val="326.9999999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rFonts w:ascii="Exo 2" w:cs="Exo 2" w:eastAsia="Exo 2" w:hAnsi="Exo 2"/>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Exo 2" w:cs="Exo 2" w:eastAsia="Exo 2" w:hAnsi="Exo 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Exo 2" w:cs="Exo 2" w:eastAsia="Exo 2" w:hAnsi="Exo 2"/>
              </w:rPr>
            </w:pPr>
            <w:r w:rsidDel="00000000" w:rsidR="00000000" w:rsidRPr="00000000">
              <w:rPr>
                <w:rFonts w:ascii="Exo 2" w:cs="Exo 2" w:eastAsia="Exo 2" w:hAnsi="Exo 2"/>
                <w:rtl w:val="0"/>
              </w:rPr>
              <w:t xml:space="preserve">т</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Старт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–Хэй, Селена! Рада видеть тебя.</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Так, и о чём поговорим?</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«Смерть»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Что-то мне подсказывает, что мы разделили общую судьбу.</w:t>
            </w:r>
          </w:p>
          <w:p w:rsidR="00000000" w:rsidDel="00000000" w:rsidP="00000000" w:rsidRDefault="00000000" w:rsidRPr="00000000" w14:paraId="0000052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–М? Что ты имеешь ввиду?</w:t>
            </w:r>
          </w:p>
          <w:p w:rsidR="00000000" w:rsidDel="00000000" w:rsidP="00000000" w:rsidRDefault="00000000" w:rsidRPr="00000000" w14:paraId="0000052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–Я про смерть</w:t>
            </w:r>
          </w:p>
          <w:p w:rsidR="00000000" w:rsidDel="00000000" w:rsidP="00000000" w:rsidRDefault="00000000" w:rsidRPr="00000000" w14:paraId="0000052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–А ч-что с ней?</w:t>
            </w:r>
          </w:p>
          <w:p w:rsidR="00000000" w:rsidDel="00000000" w:rsidP="00000000" w:rsidRDefault="00000000" w:rsidRPr="00000000" w14:paraId="0000052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–Похоже, ее нет. Впрочем, ты и сама могла это понять.</w:t>
            </w:r>
          </w:p>
          <w:p w:rsidR="00000000" w:rsidDel="00000000" w:rsidP="00000000" w:rsidRDefault="00000000" w:rsidRPr="00000000" w14:paraId="0000052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–Х-хах! С чего ты вообще это придумала?</w:t>
            </w:r>
          </w:p>
          <w:p w:rsidR="00000000" w:rsidDel="00000000" w:rsidP="00000000" w:rsidRDefault="00000000" w:rsidRPr="00000000" w14:paraId="0000052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–Хочешь сказать, это не так?</w:t>
            </w:r>
          </w:p>
          <w:p w:rsidR="00000000" w:rsidDel="00000000" w:rsidP="00000000" w:rsidRDefault="00000000" w:rsidRPr="00000000" w14:paraId="00000530">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Кларисса на секунду отворачивается от Селены, затем снова поворачивается к ней.</w:t>
            </w:r>
          </w:p>
          <w:p w:rsidR="00000000" w:rsidDel="00000000" w:rsidP="00000000" w:rsidRDefault="00000000" w:rsidRPr="00000000" w14:paraId="0000053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–Н-ну я и вправду встретила тут нечто страшнючее, и больно так было…</w:t>
            </w:r>
          </w:p>
          <w:p w:rsidR="00000000" w:rsidDel="00000000" w:rsidP="00000000" w:rsidRDefault="00000000" w:rsidRPr="00000000" w14:paraId="0000053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–После чего обнаружила себя в том туалете?</w:t>
            </w:r>
          </w:p>
          <w:p w:rsidR="00000000" w:rsidDel="00000000" w:rsidP="00000000" w:rsidRDefault="00000000" w:rsidRPr="00000000" w14:paraId="0000053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–Но это ведь не повод отчаиваться и опускать руки! Всё равно нужно верить в себя и продолжать сопротивляться.</w:t>
            </w:r>
          </w:p>
          <w:p w:rsidR="00000000" w:rsidDel="00000000" w:rsidP="00000000" w:rsidRDefault="00000000" w:rsidRPr="00000000" w14:paraId="0000053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&lt;nl&gt;Ведь что толку руки опускать. Так и не добьёшься ничегошеньки.</w:t>
            </w:r>
          </w:p>
          <w:p w:rsidR="00000000" w:rsidDel="00000000" w:rsidP="00000000" w:rsidRDefault="00000000" w:rsidRPr="00000000" w14:paraId="0000053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–Действительно.</w:t>
            </w:r>
          </w:p>
          <w:p w:rsidR="00000000" w:rsidDel="00000000" w:rsidP="00000000" w:rsidRDefault="00000000" w:rsidRPr="00000000" w14:paraId="0000053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–Вот и ты заруби себе на носу, что главное верить в лучшее.</w:t>
            </w:r>
          </w:p>
          <w:p w:rsidR="00000000" w:rsidDel="00000000" w:rsidP="00000000" w:rsidRDefault="00000000" w:rsidRPr="00000000" w14:paraId="00000537">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538">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53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–(Интересно, она сама верит в это?)</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center"/>
              <w:rPr>
                <w:rFonts w:ascii="Exo 2" w:cs="Exo 2" w:eastAsia="Exo 2" w:hAnsi="Exo 2"/>
                <w:b w:val="1"/>
              </w:rPr>
            </w:pPr>
            <w:r w:rsidDel="00000000" w:rsidR="00000000" w:rsidRPr="00000000">
              <w:rPr>
                <w:rFonts w:ascii="Exo 2" w:cs="Exo 2" w:eastAsia="Exo 2" w:hAnsi="Exo 2"/>
                <w:rtl w:val="0"/>
              </w:rPr>
              <w:t xml:space="preserve">Выбор темы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«Отель»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–Тебе не показалось, что в фойе теперь всё по другому?</w:t>
            </w:r>
          </w:p>
          <w:p w:rsidR="00000000" w:rsidDel="00000000" w:rsidP="00000000" w:rsidRDefault="00000000" w:rsidRPr="00000000" w14:paraId="0000054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&lt;nl&gt;Как-то новее стало, чище. Словно отель никогда и не был заброшен.</w:t>
            </w:r>
          </w:p>
          <w:p w:rsidR="00000000" w:rsidDel="00000000" w:rsidP="00000000" w:rsidRDefault="00000000" w:rsidRPr="00000000" w14:paraId="0000054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–Ты только на это обратила внимание?</w:t>
            </w:r>
          </w:p>
          <w:p w:rsidR="00000000" w:rsidDel="00000000" w:rsidP="00000000" w:rsidRDefault="00000000" w:rsidRPr="00000000" w14:paraId="0000054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тут действительно ГОРАЗДО больше всяких невероятных штучек.</w:t>
            </w:r>
          </w:p>
          <w:p w:rsidR="00000000" w:rsidDel="00000000" w:rsidP="00000000" w:rsidRDefault="00000000" w:rsidRPr="00000000" w14:paraId="0000054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&lt;nl&gt;Представляешь, они тут мой дом перенесли! Прям один в один как я его помню.</w:t>
            </w:r>
          </w:p>
          <w:p w:rsidR="00000000" w:rsidDel="00000000" w:rsidP="00000000" w:rsidRDefault="00000000" w:rsidRPr="00000000" w14:paraId="0000054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другие помещения, тоже…</w:t>
            </w:r>
          </w:p>
          <w:p w:rsidR="00000000" w:rsidDel="00000000" w:rsidP="00000000" w:rsidRDefault="00000000" w:rsidRPr="00000000" w14:paraId="0000054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–Оживший кошмар, питающийся нашим прошлым.</w:t>
            </w:r>
          </w:p>
          <w:p w:rsidR="00000000" w:rsidDel="00000000" w:rsidP="00000000" w:rsidRDefault="00000000" w:rsidRPr="00000000" w14:paraId="00000546">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Клр: –Откуда ты… В смысле ты действительно так думаешь? Звучит очень похоже на правду.</w:t>
            </w:r>
          </w:p>
          <w:p w:rsidR="00000000" w:rsidDel="00000000" w:rsidP="00000000" w:rsidRDefault="00000000" w:rsidRPr="00000000" w14:paraId="0000054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–Не могу сказать. Это лишь теория.</w:t>
            </w:r>
          </w:p>
          <w:p w:rsidR="00000000" w:rsidDel="00000000" w:rsidP="00000000" w:rsidRDefault="00000000" w:rsidRPr="00000000" w14:paraId="0000054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–Тогда, у тебя ведь тоже должно было быть что-то? Извини, если это трудный вопрос для тебя.</w:t>
            </w:r>
          </w:p>
          <w:p w:rsidR="00000000" w:rsidDel="00000000" w:rsidP="00000000" w:rsidRDefault="00000000" w:rsidRPr="00000000" w14:paraId="0000054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–Действительно.</w:t>
            </w:r>
          </w:p>
          <w:p w:rsidR="00000000" w:rsidDel="00000000" w:rsidP="00000000" w:rsidRDefault="00000000" w:rsidRPr="00000000" w14:paraId="0000054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&lt;nl&gt;Плоть, лабиринты, оживший ужас, смерть. Слишком сильные впечатления.</w:t>
            </w:r>
          </w:p>
          <w:p w:rsidR="00000000" w:rsidDel="00000000" w:rsidP="00000000" w:rsidRDefault="00000000" w:rsidRPr="00000000" w14:paraId="0000054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–Прости. Тебе, может, чем-то ещё помочь?</w:t>
            </w:r>
          </w:p>
          <w:p w:rsidR="00000000" w:rsidDel="00000000" w:rsidP="00000000" w:rsidRDefault="00000000" w:rsidRPr="00000000" w14:paraId="0000054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–Не стоит.</w:t>
            </w:r>
          </w:p>
          <w:p w:rsidR="00000000" w:rsidDel="00000000" w:rsidP="00000000" w:rsidRDefault="00000000" w:rsidRPr="00000000" w14:paraId="0000054D">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54E">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54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–Мы точно справимся. Не смотря на эти разросшиеся и переделанные комнаты.</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«Кларисса»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–Знаешь, ты бы смотрелась более уместно на кантри фестивале.</w:t>
            </w:r>
          </w:p>
          <w:p w:rsidR="00000000" w:rsidDel="00000000" w:rsidP="00000000" w:rsidRDefault="00000000" w:rsidRPr="00000000" w14:paraId="0000055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–Думаешь?</w:t>
            </w:r>
          </w:p>
          <w:p w:rsidR="00000000" w:rsidDel="00000000" w:rsidP="00000000" w:rsidRDefault="00000000" w:rsidRPr="00000000" w14:paraId="00000557">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&lt;nl&gt;Ну, я и правда не очень-то смахиваю на фанатку тяжёлой музыки.</w:t>
            </w:r>
          </w:p>
          <w:p w:rsidR="00000000" w:rsidDel="00000000" w:rsidP="00000000" w:rsidRDefault="00000000" w:rsidRPr="00000000" w14:paraId="0000055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 всё-таки, именно на концерт панков завела тебя судьба.</w:t>
            </w:r>
          </w:p>
          <w:p w:rsidR="00000000" w:rsidDel="00000000" w:rsidP="00000000" w:rsidRDefault="00000000" w:rsidRPr="00000000" w14:paraId="0000055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–Ну нет! Судьба тут ни при чём. Я так считаю, что всё только в наших руках. </w:t>
            </w:r>
          </w:p>
          <w:p w:rsidR="00000000" w:rsidDel="00000000" w:rsidP="00000000" w:rsidRDefault="00000000" w:rsidRPr="00000000" w14:paraId="0000055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&lt;nl&gt;Вот и на концерт я решила прийти по доброй волей. Без всяких там астрологических судьбоносных штучек.</w:t>
            </w:r>
          </w:p>
          <w:p w:rsidR="00000000" w:rsidDel="00000000" w:rsidP="00000000" w:rsidRDefault="00000000" w:rsidRPr="00000000" w14:paraId="0000055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 куда это тебя привело? По-твоему, в этом нет чего-то мистического? Потустороннего? Судьбоносного?</w:t>
            </w:r>
          </w:p>
          <w:p w:rsidR="00000000" w:rsidDel="00000000" w:rsidP="00000000" w:rsidRDefault="00000000" w:rsidRPr="00000000" w14:paraId="0000055C">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осматривается по сторонам.</w:t>
            </w:r>
          </w:p>
          <w:p w:rsidR="00000000" w:rsidDel="00000000" w:rsidP="00000000" w:rsidRDefault="00000000" w:rsidRPr="00000000" w14:paraId="0000055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–Конечно, тут происходят совсем уж жуткие и непонятные вещи.</w:t>
            </w:r>
          </w:p>
          <w:p w:rsidR="00000000" w:rsidDel="00000000" w:rsidP="00000000" w:rsidRDefault="00000000" w:rsidRPr="00000000" w14:paraId="0000055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это ведь не может происходить только из-за того, что ты, или я, решили прийти на концерт.</w:t>
            </w:r>
          </w:p>
          <w:p w:rsidR="00000000" w:rsidDel="00000000" w:rsidP="00000000" w:rsidRDefault="00000000" w:rsidRPr="00000000" w14:paraId="0000055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&lt;nl&gt;Я вот так скажу, что мы заложники обстоятельств. </w:t>
            </w:r>
          </w:p>
          <w:p w:rsidR="00000000" w:rsidDel="00000000" w:rsidP="00000000" w:rsidRDefault="00000000" w:rsidRPr="00000000" w14:paraId="0000056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нам нужно просто не опускать руки, а стремиться тут всё разузнать. Вот так.</w:t>
            </w:r>
          </w:p>
          <w:p w:rsidR="00000000" w:rsidDel="00000000" w:rsidP="00000000" w:rsidRDefault="00000000" w:rsidRPr="00000000" w14:paraId="0000056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–Наивный человек, еще не постигший всей силы влияния судьбы.</w:t>
            </w:r>
          </w:p>
          <w:p w:rsidR="00000000" w:rsidDel="00000000" w:rsidP="00000000" w:rsidRDefault="00000000" w:rsidRPr="00000000" w14:paraId="0000056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&lt;nl&gt;Некоторых вещей ты просто не можешь избежать.</w:t>
            </w:r>
          </w:p>
          <w:p w:rsidR="00000000" w:rsidDel="00000000" w:rsidP="00000000" w:rsidRDefault="00000000" w:rsidRPr="00000000" w14:paraId="00000563">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564">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56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–Кто бы что ни говорил, но мы сами создаём свою судьбу.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«Джеффри»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–Тебе довелось ещё кого-то встретить?</w:t>
            </w:r>
          </w:p>
          <w:p w:rsidR="00000000" w:rsidDel="00000000" w:rsidP="00000000" w:rsidRDefault="00000000" w:rsidRPr="00000000" w14:paraId="0000056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–Ой! По-моему, так больше тут никого и не появлялось.</w:t>
            </w:r>
          </w:p>
          <w:p w:rsidR="00000000" w:rsidDel="00000000" w:rsidP="00000000" w:rsidRDefault="00000000" w:rsidRPr="00000000" w14:paraId="0000056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&lt;nl&gt;Хотя, кажется, я что-то слышала. Там, внизу. Но еще не успела сходить проверить.</w:t>
            </w:r>
          </w:p>
          <w:p w:rsidR="00000000" w:rsidDel="00000000" w:rsidP="00000000" w:rsidRDefault="00000000" w:rsidRPr="00000000" w14:paraId="0000056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–Естественно.</w:t>
            </w:r>
          </w:p>
          <w:p w:rsidR="00000000" w:rsidDel="00000000" w:rsidP="00000000" w:rsidRDefault="00000000" w:rsidRPr="00000000" w14:paraId="0000056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&lt;nl&gt;Тогда, к добру или нет, скажу, что ещё две души выбрались из западни.</w:t>
            </w:r>
          </w:p>
          <w:p w:rsidR="00000000" w:rsidDel="00000000" w:rsidP="00000000" w:rsidRDefault="00000000" w:rsidRPr="00000000" w14:paraId="0000057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–Не удивлюсь, если это Крис будет. С таким-то злющим характером.</w:t>
            </w:r>
          </w:p>
          <w:p w:rsidR="00000000" w:rsidDel="00000000" w:rsidP="00000000" w:rsidRDefault="00000000" w:rsidRPr="00000000" w14:paraId="0000057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–Большая загадка для меня, почему он, но так и есть.</w:t>
            </w:r>
          </w:p>
          <w:p w:rsidR="00000000" w:rsidDel="00000000" w:rsidP="00000000" w:rsidRDefault="00000000" w:rsidRPr="00000000" w14:paraId="0000057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–А кто второй?</w:t>
            </w:r>
          </w:p>
          <w:p w:rsidR="00000000" w:rsidDel="00000000" w:rsidP="00000000" w:rsidRDefault="00000000" w:rsidRPr="00000000" w14:paraId="0000057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–В халате, как там его…</w:t>
            </w:r>
          </w:p>
          <w:p w:rsidR="00000000" w:rsidDel="00000000" w:rsidP="00000000" w:rsidRDefault="00000000" w:rsidRPr="00000000" w14:paraId="0000057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&lt;nl&gt;Точно, Джеффри.</w:t>
            </w:r>
          </w:p>
          <w:p w:rsidR="00000000" w:rsidDel="00000000" w:rsidP="00000000" w:rsidRDefault="00000000" w:rsidRPr="00000000" w14:paraId="0000057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–О! Так и с ним всё в порядке! Хоть он и странный немного, конечно, совсем молчун молчуном. И слова не выдавишь лишнего.</w:t>
            </w:r>
          </w:p>
          <w:p w:rsidR="00000000" w:rsidDel="00000000" w:rsidP="00000000" w:rsidRDefault="00000000" w:rsidRPr="00000000" w14:paraId="0000057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&lt;nl&gt;У него же ещё очаровательный пёс был.</w:t>
            </w:r>
          </w:p>
          <w:p w:rsidR="00000000" w:rsidDel="00000000" w:rsidP="00000000" w:rsidRDefault="00000000" w:rsidRPr="00000000" w14:paraId="0000057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–Был.</w:t>
            </w:r>
          </w:p>
          <w:p w:rsidR="00000000" w:rsidDel="00000000" w:rsidP="00000000" w:rsidRDefault="00000000" w:rsidRPr="00000000" w14:paraId="0000057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w:t>
            </w:r>
          </w:p>
          <w:p w:rsidR="00000000" w:rsidDel="00000000" w:rsidP="00000000" w:rsidRDefault="00000000" w:rsidRPr="00000000" w14:paraId="0000057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&lt;nl&gt;Хочешь сказать, он потерялся? </w:t>
            </w:r>
          </w:p>
          <w:p w:rsidR="00000000" w:rsidDel="00000000" w:rsidP="00000000" w:rsidRDefault="00000000" w:rsidRPr="00000000" w14:paraId="0000057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Да.</w:t>
            </w:r>
          </w:p>
          <w:p w:rsidR="00000000" w:rsidDel="00000000" w:rsidP="00000000" w:rsidRDefault="00000000" w:rsidRPr="00000000" w14:paraId="0000057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–Грустно это слышать.</w:t>
            </w:r>
          </w:p>
          <w:p w:rsidR="00000000" w:rsidDel="00000000" w:rsidP="00000000" w:rsidRDefault="00000000" w:rsidRPr="00000000" w14:paraId="0000057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&lt;nl&gt;Надо обязательно сходить вниз, поддержать Джеффри.</w:t>
            </w:r>
          </w:p>
          <w:p w:rsidR="00000000" w:rsidDel="00000000" w:rsidP="00000000" w:rsidRDefault="00000000" w:rsidRPr="00000000" w14:paraId="0000057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–Вряд ли он тебя послушает.</w:t>
            </w:r>
          </w:p>
          <w:p w:rsidR="00000000" w:rsidDel="00000000" w:rsidP="00000000" w:rsidRDefault="00000000" w:rsidRPr="00000000" w14:paraId="0000057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&lt;nl&gt;Хм. В любом случае, если это всё, то, получается, только четверо из нас ”выжили”.</w:t>
            </w:r>
          </w:p>
          <w:p w:rsidR="00000000" w:rsidDel="00000000" w:rsidP="00000000" w:rsidRDefault="00000000" w:rsidRPr="00000000" w14:paraId="0000057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–Говоришь, словно это какая-то злая передача на ТВ, придуманная маньяком. А мы в ней заключенные.</w:t>
            </w:r>
          </w:p>
          <w:p w:rsidR="00000000" w:rsidDel="00000000" w:rsidP="00000000" w:rsidRDefault="00000000" w:rsidRPr="00000000" w14:paraId="0000058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Не исключено. Возможно, за нами смотрят даже сейчас.</w:t>
            </w:r>
          </w:p>
          <w:p w:rsidR="00000000" w:rsidDel="00000000" w:rsidP="00000000" w:rsidRDefault="00000000" w:rsidRPr="00000000" w14:paraId="00000581">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Селена поворачивается в сторону игрока на секунду, после чего поворачивается обратно к Клариссе. После чего её реплика.</w:t>
            </w:r>
          </w:p>
          <w:p w:rsidR="00000000" w:rsidDel="00000000" w:rsidP="00000000" w:rsidRDefault="00000000" w:rsidRPr="00000000" w14:paraId="0000058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–Б-божечки!</w:t>
            </w:r>
          </w:p>
          <w:p w:rsidR="00000000" w:rsidDel="00000000" w:rsidP="00000000" w:rsidRDefault="00000000" w:rsidRPr="00000000" w14:paraId="00000583">
            <w:pPr>
              <w:widowControl w:val="0"/>
              <w:spacing w:line="240" w:lineRule="auto"/>
              <w:rPr>
                <w:rFonts w:ascii="Exo 2" w:cs="Exo 2" w:eastAsia="Exo 2" w:hAnsi="Exo 2"/>
                <w:b w:val="1"/>
              </w:rPr>
            </w:pPr>
            <w:r w:rsidDel="00000000" w:rsidR="00000000" w:rsidRPr="00000000">
              <w:rPr>
                <w:rtl w:val="0"/>
              </w:rPr>
            </w:r>
          </w:p>
          <w:p w:rsidR="00000000" w:rsidDel="00000000" w:rsidP="00000000" w:rsidRDefault="00000000" w:rsidRPr="00000000" w14:paraId="00000584">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58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–Надо будет сходить поддержать Джеффри.</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«Чудовища»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–Уверена, что и на твоём пути появлялись уродливые порождения.</w:t>
            </w:r>
          </w:p>
          <w:p w:rsidR="00000000" w:rsidDel="00000000" w:rsidP="00000000" w:rsidRDefault="00000000" w:rsidRPr="00000000" w14:paraId="0000058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&lt;nl&gt;Что это были за образы?</w:t>
            </w:r>
          </w:p>
          <w:p w:rsidR="00000000" w:rsidDel="00000000" w:rsidP="00000000" w:rsidRDefault="00000000" w:rsidRPr="00000000" w14:paraId="0000058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&lt;nl&gt;Какие эмоции вызвали?</w:t>
            </w:r>
          </w:p>
          <w:p w:rsidR="00000000" w:rsidDel="00000000" w:rsidP="00000000" w:rsidRDefault="00000000" w:rsidRPr="00000000" w14:paraId="0000058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–О-откуда такой интерес? Ты звучишь очень жутко.</w:t>
            </w:r>
          </w:p>
          <w:p w:rsidR="00000000" w:rsidDel="00000000" w:rsidP="00000000" w:rsidRDefault="00000000" w:rsidRPr="00000000" w14:paraId="0000058F">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делает шаг наверх, затем произносит.</w:t>
            </w:r>
          </w:p>
          <w:p w:rsidR="00000000" w:rsidDel="00000000" w:rsidP="00000000" w:rsidRDefault="00000000" w:rsidRPr="00000000" w14:paraId="0000059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–Искусство.</w:t>
            </w:r>
          </w:p>
          <w:p w:rsidR="00000000" w:rsidDel="00000000" w:rsidP="00000000" w:rsidRDefault="00000000" w:rsidRPr="00000000" w14:paraId="00000591">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Селена возвращается на прежнее место, поворачивается к Клариссе и произносит.</w:t>
            </w:r>
          </w:p>
          <w:p w:rsidR="00000000" w:rsidDel="00000000" w:rsidP="00000000" w:rsidRDefault="00000000" w:rsidRPr="00000000" w14:paraId="0000059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–Эмоции.</w:t>
            </w:r>
          </w:p>
          <w:p w:rsidR="00000000" w:rsidDel="00000000" w:rsidP="00000000" w:rsidRDefault="00000000" w:rsidRPr="00000000" w14:paraId="0000059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 сути это одно и то же. Всё творчество происходит от эмоций. В том числе и страха. Самая сильная, волнующая.</w:t>
            </w:r>
          </w:p>
          <w:p w:rsidR="00000000" w:rsidDel="00000000" w:rsidP="00000000" w:rsidRDefault="00000000" w:rsidRPr="00000000" w14:paraId="0000059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–Ты меня пугаешь.</w:t>
            </w:r>
          </w:p>
          <w:p w:rsidR="00000000" w:rsidDel="00000000" w:rsidP="00000000" w:rsidRDefault="00000000" w:rsidRPr="00000000" w14:paraId="0000059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 тобой точно всё хорошо?</w:t>
            </w:r>
          </w:p>
          <w:p w:rsidR="00000000" w:rsidDel="00000000" w:rsidP="00000000" w:rsidRDefault="00000000" w:rsidRPr="00000000" w14:paraId="0000059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–Особенно страх смерти. Ты ведь видела его?</w:t>
            </w:r>
          </w:p>
          <w:p w:rsidR="00000000" w:rsidDel="00000000" w:rsidP="00000000" w:rsidRDefault="00000000" w:rsidRPr="00000000" w14:paraId="00000597">
            <w:pPr>
              <w:widowControl w:val="0"/>
              <w:spacing w:line="240" w:lineRule="auto"/>
              <w:rPr>
                <w:rFonts w:ascii="Exo 2" w:cs="Exo 2" w:eastAsia="Exo 2" w:hAnsi="Exo 2"/>
              </w:rPr>
            </w:pPr>
            <w:r w:rsidDel="00000000" w:rsidR="00000000" w:rsidRPr="00000000">
              <w:rPr>
                <w:rFonts w:ascii="Exo 2" w:cs="Exo 2" w:eastAsia="Exo 2" w:hAnsi="Exo 2"/>
                <w:rtl w:val="0"/>
              </w:rPr>
              <w:t xml:space="preserve">Селена подходит вплотную к Клариссе и произносит.</w:t>
            </w:r>
          </w:p>
          <w:p w:rsidR="00000000" w:rsidDel="00000000" w:rsidP="00000000" w:rsidRDefault="00000000" w:rsidRPr="00000000" w14:paraId="0000059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&lt;nl&gt;Огромная, гнойная мясная туша. С торчащим голым черепом. Вестник смерти.</w:t>
            </w:r>
          </w:p>
          <w:p w:rsidR="00000000" w:rsidDel="00000000" w:rsidP="00000000" w:rsidRDefault="00000000" w:rsidRPr="00000000" w14:paraId="00000599">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Кларисса отворачивается от Селены вниз и произносит..</w:t>
            </w:r>
          </w:p>
          <w:p w:rsidR="00000000" w:rsidDel="00000000" w:rsidP="00000000" w:rsidRDefault="00000000" w:rsidRPr="00000000" w14:paraId="0000059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–П-пожалуйста, прекрати. Я не хочу это вспоминать.</w:t>
            </w:r>
          </w:p>
          <w:p w:rsidR="00000000" w:rsidDel="00000000" w:rsidP="00000000" w:rsidRDefault="00000000" w:rsidRPr="00000000" w14:paraId="0000059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–Он снова появится. (</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Мы можем сделать так, чтобы эта и ниже реплики Селены  МЕДЛЕННО </w:t>
            </w:r>
            <w:commentRangeStart w:id="27"/>
            <w:r w:rsidDel="00000000" w:rsidR="00000000" w:rsidRPr="00000000">
              <w:rPr>
                <w:rFonts w:ascii="Exo 2" w:cs="Exo 2" w:eastAsia="Exo 2" w:hAnsi="Exo 2"/>
                <w:rtl w:val="0"/>
              </w:rPr>
              <w:t xml:space="preserve">прокручивались сами</w:t>
            </w:r>
            <w:commentRangeEnd w:id="27"/>
            <w:r w:rsidDel="00000000" w:rsidR="00000000" w:rsidRPr="00000000">
              <w:commentReference w:id="27"/>
            </w:r>
            <w:r w:rsidDel="00000000" w:rsidR="00000000" w:rsidRPr="00000000">
              <w:rPr>
                <w:rFonts w:ascii="Exo 2" w:cs="Exo 2" w:eastAsia="Exo 2" w:hAnsi="Exo 2"/>
                <w:rtl w:val="0"/>
              </w:rPr>
              <w:t xml:space="preserve">, и камера также медленно приближалась к Селене и Клариссе. Это нужно, чтобы показать как Селена нагнетает обстановку, создает напряжение. Можно ещё приглушить все остальные звуки на фоне, и оставить только звук медленно набираемых букв)</w:t>
            </w:r>
          </w:p>
          <w:p w:rsidR="00000000" w:rsidDel="00000000" w:rsidP="00000000" w:rsidRDefault="00000000" w:rsidRPr="00000000" w14:paraId="0000059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&lt;nl&gt;Выйдет из темноты за тобой. </w:t>
            </w:r>
          </w:p>
          <w:p w:rsidR="00000000" w:rsidDel="00000000" w:rsidP="00000000" w:rsidRDefault="00000000" w:rsidRPr="00000000" w14:paraId="0000059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&lt;nl&gt;У тебя не будет времени, не будет шанса спастись. </w:t>
            </w:r>
          </w:p>
          <w:p w:rsidR="00000000" w:rsidDel="00000000" w:rsidP="00000000" w:rsidRDefault="00000000" w:rsidRPr="00000000" w14:paraId="0000059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ты вновь погибнешь. </w:t>
            </w:r>
          </w:p>
          <w:p w:rsidR="00000000" w:rsidDel="00000000" w:rsidP="00000000" w:rsidRDefault="00000000" w:rsidRPr="00000000" w14:paraId="0000059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&lt;nl&gt;Разорванное тело. </w:t>
            </w:r>
          </w:p>
          <w:p w:rsidR="00000000" w:rsidDel="00000000" w:rsidP="00000000" w:rsidRDefault="00000000" w:rsidRPr="00000000" w14:paraId="000005A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&lt;nl&gt;Переломанные кости. </w:t>
            </w:r>
          </w:p>
          <w:p w:rsidR="00000000" w:rsidDel="00000000" w:rsidP="00000000" w:rsidRDefault="00000000" w:rsidRPr="00000000" w14:paraId="000005A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&lt;nl&gt;Снова и снова будешь терзаема. </w:t>
            </w:r>
          </w:p>
          <w:p w:rsidR="00000000" w:rsidDel="00000000" w:rsidP="00000000" w:rsidRDefault="00000000" w:rsidRPr="00000000" w14:paraId="000005A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&lt;nl&gt;Пытка без конца.</w:t>
            </w:r>
          </w:p>
          <w:p w:rsidR="00000000" w:rsidDel="00000000" w:rsidP="00000000" w:rsidRDefault="00000000" w:rsidRPr="00000000" w14:paraId="000005A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&lt;nl&gt;Потом воскреснешь, чтобы опять подавиться собственной кровью.</w:t>
            </w:r>
          </w:p>
          <w:p w:rsidR="00000000" w:rsidDel="00000000" w:rsidP="00000000" w:rsidRDefault="00000000" w:rsidRPr="00000000" w14:paraId="000005A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&lt;nl&gt;И так до тех пор, пока не превратишься в обезумевшую оболочку.</w:t>
            </w:r>
          </w:p>
          <w:p w:rsidR="00000000" w:rsidDel="00000000" w:rsidP="00000000" w:rsidRDefault="00000000" w:rsidRPr="00000000" w14:paraId="000005A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–Селена! Хватит! (</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На этой реплике надо чтобы камера резко вернулась на прежнее место. Мы даже можем вставить это “Селена!” как звук, одновременно с появлением реплики. Так что Кларисса выкрикивает её имя, и это будет своеобразный скример, совмещённый с резким возвращением камеры.)</w:t>
            </w:r>
          </w:p>
          <w:p w:rsidR="00000000" w:rsidDel="00000000" w:rsidP="00000000" w:rsidRDefault="00000000" w:rsidRPr="00000000" w14:paraId="000005A6">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чего Селена отступает на свое место от Клариссы и произносит.</w:t>
            </w:r>
          </w:p>
          <w:p w:rsidR="00000000" w:rsidDel="00000000" w:rsidP="00000000" w:rsidRDefault="00000000" w:rsidRPr="00000000" w14:paraId="000005A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Вот и подтверждение моих слов.</w:t>
            </w:r>
          </w:p>
          <w:p w:rsidR="00000000" w:rsidDel="00000000" w:rsidP="00000000" w:rsidRDefault="00000000" w:rsidRPr="00000000" w14:paraId="000005A8">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5A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5A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Селена, умеешь ты жути нагнать, конечно.</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«Крис»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–Ты сказала, что не одна искала меня.</w:t>
            </w:r>
          </w:p>
          <w:p w:rsidR="00000000" w:rsidDel="00000000" w:rsidP="00000000" w:rsidRDefault="00000000" w:rsidRPr="00000000" w14:paraId="000005B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–А? Ну да!</w:t>
            </w:r>
          </w:p>
          <w:p w:rsidR="00000000" w:rsidDel="00000000" w:rsidP="00000000" w:rsidRDefault="00000000" w:rsidRPr="00000000" w14:paraId="000005B2">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&lt;nl&gt;Со мной ещё Крис был.</w:t>
            </w:r>
          </w:p>
          <w:p w:rsidR="00000000" w:rsidDel="00000000" w:rsidP="00000000" w:rsidRDefault="00000000" w:rsidRPr="00000000" w14:paraId="000005B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секунда паузы, потом Селена поворачивается в сторону главного выхода (Там где стоят Крис и Джеф), затем произносит.</w:t>
            </w:r>
          </w:p>
          <w:p w:rsidR="00000000" w:rsidDel="00000000" w:rsidP="00000000" w:rsidRDefault="00000000" w:rsidRPr="00000000" w14:paraId="000005B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–Что? Он?</w:t>
            </w:r>
          </w:p>
          <w:p w:rsidR="00000000" w:rsidDel="00000000" w:rsidP="00000000" w:rsidRDefault="00000000" w:rsidRPr="00000000" w14:paraId="000005B5">
            <w:pPr>
              <w:widowControl w:val="0"/>
              <w:spacing w:line="240" w:lineRule="auto"/>
              <w:rPr>
                <w:rFonts w:ascii="Exo 2" w:cs="Exo 2" w:eastAsia="Exo 2" w:hAnsi="Exo 2"/>
              </w:rPr>
            </w:pPr>
            <w:r w:rsidDel="00000000" w:rsidR="00000000" w:rsidRPr="00000000">
              <w:rPr>
                <w:rFonts w:ascii="Exo 2" w:cs="Exo 2" w:eastAsia="Exo 2" w:hAnsi="Exo 2"/>
                <w:rtl w:val="0"/>
              </w:rPr>
              <w:t xml:space="preserve">Затем Селена поворачивается к Клариссе и произносит.</w:t>
            </w:r>
          </w:p>
          <w:p w:rsidR="00000000" w:rsidDel="00000000" w:rsidP="00000000" w:rsidRDefault="00000000" w:rsidRPr="00000000" w14:paraId="000005B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–Это невозможно.</w:t>
            </w:r>
          </w:p>
          <w:p w:rsidR="00000000" w:rsidDel="00000000" w:rsidP="00000000" w:rsidRDefault="00000000" w:rsidRPr="00000000" w14:paraId="000005B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–Но это так!</w:t>
            </w:r>
          </w:p>
          <w:p w:rsidR="00000000" w:rsidDel="00000000" w:rsidP="00000000" w:rsidRDefault="00000000" w:rsidRPr="00000000" w14:paraId="000005B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&lt;nl&gt;Может, мне и пришлось его немного поуговаривать. Но всё-таки он согласился, представляешь. </w:t>
            </w:r>
          </w:p>
          <w:p w:rsidR="00000000" w:rsidDel="00000000" w:rsidP="00000000" w:rsidRDefault="00000000" w:rsidRPr="00000000" w14:paraId="000005B9">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&lt;nl&gt;Ворчал, конечно, всю дорогу.</w:t>
            </w:r>
          </w:p>
          <w:p w:rsidR="00000000" w:rsidDel="00000000" w:rsidP="00000000" w:rsidRDefault="00000000" w:rsidRPr="00000000" w14:paraId="000005B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&lt;nl&gt;Ну и после лифта куда-то ушёл.</w:t>
            </w:r>
          </w:p>
          <w:p w:rsidR="00000000" w:rsidDel="00000000" w:rsidP="00000000" w:rsidRDefault="00000000" w:rsidRPr="00000000" w14:paraId="000005B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&lt;nl&gt;Однако то что он согласился тебя поискать – это факт.</w:t>
            </w:r>
          </w:p>
          <w:p w:rsidR="00000000" w:rsidDel="00000000" w:rsidP="00000000" w:rsidRDefault="00000000" w:rsidRPr="00000000" w14:paraId="000005B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–Всё равно не верю.</w:t>
            </w:r>
          </w:p>
          <w:p w:rsidR="00000000" w:rsidDel="00000000" w:rsidP="00000000" w:rsidRDefault="00000000" w:rsidRPr="00000000" w14:paraId="000005B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&lt;nl&gt;Наверняка он преследовал какие-то личные цели.</w:t>
            </w:r>
          </w:p>
          <w:p w:rsidR="00000000" w:rsidDel="00000000" w:rsidP="00000000" w:rsidRDefault="00000000" w:rsidRPr="00000000" w14:paraId="000005B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–Да ну! Не такой уж Крис и эгоист. Покривляться любит, это да. Вот как у меня младший брат.</w:t>
            </w:r>
          </w:p>
          <w:p w:rsidR="00000000" w:rsidDel="00000000" w:rsidP="00000000" w:rsidRDefault="00000000" w:rsidRPr="00000000" w14:paraId="000005B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&lt;nl&gt;Тот тоже всё время крутого из себя строил. Постоянно отсиживал наказание в школьной библиотеке, называл это Клуб выходного дня.</w:t>
            </w:r>
          </w:p>
          <w:p w:rsidR="00000000" w:rsidDel="00000000" w:rsidP="00000000" w:rsidRDefault="00000000" w:rsidRPr="00000000" w14:paraId="000005C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по итогу в колледже словно подменили, таким добряком сделался.</w:t>
            </w:r>
          </w:p>
          <w:p w:rsidR="00000000" w:rsidDel="00000000" w:rsidP="00000000" w:rsidRDefault="00000000" w:rsidRPr="00000000" w14:paraId="000005C1">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что и Крис вовсе не тот, кем хочет казаться, поверь мне.</w:t>
            </w:r>
          </w:p>
          <w:p w:rsidR="00000000" w:rsidDel="00000000" w:rsidP="00000000" w:rsidRDefault="00000000" w:rsidRPr="00000000" w14:paraId="000005C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Пару секунд паузы без реплик. За это время Селена снова на секунду поворачивается в сторону, где стоит Крис и Джеф, секунду молчит и затем обратно к Клариссе, после чего произносит.</w:t>
            </w:r>
          </w:p>
          <w:p w:rsidR="00000000" w:rsidDel="00000000" w:rsidP="00000000" w:rsidRDefault="00000000" w:rsidRPr="00000000" w14:paraId="000005C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Эм, спасибо за увлекательную семейную историю.</w:t>
            </w:r>
          </w:p>
          <w:p w:rsidR="00000000" w:rsidDel="00000000" w:rsidP="00000000" w:rsidRDefault="00000000" w:rsidRPr="00000000" w14:paraId="000005C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по-моему, мы обсуждаем этого эгоманьяка больше, чем он того заслуживает.</w:t>
            </w:r>
          </w:p>
          <w:p w:rsidR="00000000" w:rsidDel="00000000" w:rsidP="00000000" w:rsidRDefault="00000000" w:rsidRPr="00000000" w14:paraId="000005C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&lt;nl&gt;Предлагаю закрыть тему.</w:t>
            </w:r>
          </w:p>
          <w:p w:rsidR="00000000" w:rsidDel="00000000" w:rsidP="00000000" w:rsidRDefault="00000000" w:rsidRPr="00000000" w14:paraId="000005C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ладно, как скажешь.</w:t>
            </w:r>
          </w:p>
          <w:p w:rsidR="00000000" w:rsidDel="00000000" w:rsidP="00000000" w:rsidRDefault="00000000" w:rsidRPr="00000000" w14:paraId="000005C7">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5C8">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5C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–(Да ну нет, не может быть, чтобы Крис тогда думал обо мне. Или о ком бы то ни было еще, кроме себя.)</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«Пилигрим-Сити»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–А знаешь, когда мы отсюда выберемся, тебе обязательно надо заглянуть в мою студию.</w:t>
            </w:r>
          </w:p>
          <w:p w:rsidR="00000000" w:rsidDel="00000000" w:rsidP="00000000" w:rsidRDefault="00000000" w:rsidRPr="00000000" w14:paraId="000005D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–Художественную?</w:t>
            </w:r>
          </w:p>
          <w:p w:rsidR="00000000" w:rsidDel="00000000" w:rsidP="00000000" w:rsidRDefault="00000000" w:rsidRPr="00000000" w14:paraId="000005D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–Да нет же. Фитнес студию. Я тут арендую небольшое помещение в деловом районе. Ой, в смысле недалеко от Пилигрим-Сити, в Шарлотсвилле.</w:t>
            </w:r>
          </w:p>
          <w:p w:rsidR="00000000" w:rsidDel="00000000" w:rsidP="00000000" w:rsidRDefault="00000000" w:rsidRPr="00000000" w14:paraId="000005D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–У меня сразу же несколько вопросов к тебе.</w:t>
            </w:r>
          </w:p>
          <w:p w:rsidR="00000000" w:rsidDel="00000000" w:rsidP="00000000" w:rsidRDefault="00000000" w:rsidRPr="00000000" w14:paraId="000005D3">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&lt;nl&gt;Во-первых.</w:t>
            </w:r>
          </w:p>
          <w:p w:rsidR="00000000" w:rsidDel="00000000" w:rsidP="00000000" w:rsidRDefault="00000000" w:rsidRPr="00000000" w14:paraId="000005D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 чего ты взяла, что мне это необходимо?</w:t>
            </w:r>
          </w:p>
          <w:p w:rsidR="00000000" w:rsidDel="00000000" w:rsidP="00000000" w:rsidRDefault="00000000" w:rsidRPr="00000000" w14:paraId="000005D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–Ты жуть как скована. Я ещё на концерте про тебя подумала: «Ей точно нужно скинуть напряжение хорошей тренировкой. А лучше несколькими». Вот насколько зажатой ты выглядишь.</w:t>
            </w:r>
          </w:p>
          <w:p w:rsidR="00000000" w:rsidDel="00000000" w:rsidP="00000000" w:rsidRDefault="00000000" w:rsidRPr="00000000" w14:paraId="000005D6">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&lt;nl&gt;Давай покажу один из приемчиков. (</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Тут можно использовать </w:t>
            </w:r>
            <w:commentRangeStart w:id="28"/>
            <w:commentRangeStart w:id="29"/>
            <w:r w:rsidDel="00000000" w:rsidR="00000000" w:rsidRPr="00000000">
              <w:rPr>
                <w:rFonts w:ascii="Exo 2" w:cs="Exo 2" w:eastAsia="Exo 2" w:hAnsi="Exo 2"/>
                <w:rtl w:val="0"/>
              </w:rPr>
              <w:t xml:space="preserve">анимацию </w:t>
            </w:r>
            <w:r w:rsidDel="00000000" w:rsidR="00000000" w:rsidRPr="00000000">
              <w:rPr>
                <w:rFonts w:ascii="Exo 2" w:cs="Exo 2" w:eastAsia="Exo 2" w:hAnsi="Exo 2"/>
                <w:rtl w:val="0"/>
              </w:rPr>
              <w:t xml:space="preserve">приёмчиков</w:t>
            </w:r>
            <w:commentRangeEnd w:id="28"/>
            <w:r w:rsidDel="00000000" w:rsidR="00000000" w:rsidRPr="00000000">
              <w:commentReference w:id="28"/>
            </w:r>
            <w:commentRangeEnd w:id="29"/>
            <w:r w:rsidDel="00000000" w:rsidR="00000000" w:rsidRPr="00000000">
              <w:commentReference w:id="29"/>
            </w:r>
            <w:r w:rsidDel="00000000" w:rsidR="00000000" w:rsidRPr="00000000">
              <w:rPr>
                <w:rFonts w:ascii="Exo 2" w:cs="Exo 2" w:eastAsia="Exo 2" w:hAnsi="Exo 2"/>
                <w:rtl w:val="0"/>
              </w:rPr>
              <w:t xml:space="preserve"> из сценария Криса, когда он говорит с Клариссой)</w:t>
            </w:r>
          </w:p>
          <w:p w:rsidR="00000000" w:rsidDel="00000000" w:rsidP="00000000" w:rsidRDefault="00000000" w:rsidRPr="00000000" w14:paraId="000005D7">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Пока Кларисса выполняет приём, и колотит воздух, Селена опасливо отступает на шаг.</w:t>
            </w:r>
          </w:p>
          <w:p w:rsidR="00000000" w:rsidDel="00000000" w:rsidP="00000000" w:rsidRDefault="00000000" w:rsidRPr="00000000" w14:paraId="000005D8">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&lt;nl&gt;Вот так! Просто представь, что колотишь что-то самое плохое и гадкое.</w:t>
            </w:r>
          </w:p>
          <w:p w:rsidR="00000000" w:rsidDel="00000000" w:rsidP="00000000" w:rsidRDefault="00000000" w:rsidRPr="00000000" w14:paraId="000005D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Эм, ладно</w:t>
            </w:r>
            <w:commentRangeStart w:id="30"/>
            <w:commentRangeStart w:id="31"/>
            <w:commentRangeStart w:id="32"/>
            <w:commentRangeStart w:id="33"/>
            <w:commentRangeStart w:id="34"/>
            <w:commentRangeStart w:id="35"/>
            <w:r w:rsidDel="00000000" w:rsidR="00000000" w:rsidRPr="00000000">
              <w:rPr>
                <w:rFonts w:ascii="Exo 2" w:cs="Exo 2" w:eastAsia="Exo 2" w:hAnsi="Exo 2"/>
                <w:rtl w:val="0"/>
              </w:rPr>
              <w:t xml:space="preserve">, хорошо.</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5DA">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&lt;nl&gt;Во-вторых.</w:t>
            </w:r>
          </w:p>
          <w:p w:rsidR="00000000" w:rsidDel="00000000" w:rsidP="00000000" w:rsidRDefault="00000000" w:rsidRPr="00000000" w14:paraId="000005D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&lt;nl&gt;Если ты живёшь неподалёку, разве ты ничего не слышала про отель?</w:t>
            </w:r>
          </w:p>
          <w:p w:rsidR="00000000" w:rsidDel="00000000" w:rsidP="00000000" w:rsidRDefault="00000000" w:rsidRPr="00000000" w14:paraId="000005DC">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Кларисса неловко осматривается по сторонам, после чего произносит, повернувшись к Селене.</w:t>
            </w:r>
          </w:p>
          <w:p w:rsidR="00000000" w:rsidDel="00000000" w:rsidP="00000000" w:rsidRDefault="00000000" w:rsidRPr="00000000" w14:paraId="000005DD">
            <w:pPr>
              <w:widowControl w:val="0"/>
              <w:spacing w:line="240" w:lineRule="auto"/>
              <w:rPr>
                <w:rFonts w:ascii="Exo 2" w:cs="Exo 2" w:eastAsia="Exo 2" w:hAnsi="Exo 2"/>
              </w:rPr>
            </w:pPr>
            <w:r w:rsidDel="00000000" w:rsidR="00000000" w:rsidRPr="00000000">
              <w:rPr>
                <w:rFonts w:ascii="Exo 2" w:cs="Exo 2" w:eastAsia="Exo 2" w:hAnsi="Exo 2"/>
                <w:rtl w:val="0"/>
              </w:rPr>
              <w:t xml:space="preserve">Клр: –Я, н-ну, это, в округе, конечно, судачили о всяких странных штуковинах. И люди иногда пропадали, даже бедные детки. Скандалы какие-то с местными богатеями.</w:t>
            </w:r>
          </w:p>
          <w:p w:rsidR="00000000" w:rsidDel="00000000" w:rsidP="00000000" w:rsidRDefault="00000000" w:rsidRPr="00000000" w14:paraId="000005D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&lt;nl&gt;Но я не вникала в слухи! У меня и самой дел по горло было! &lt;nl&gt;Знаешь, сколько силенок и ресурсов надо, чтобы…</w:t>
            </w:r>
          </w:p>
          <w:p w:rsidR="00000000" w:rsidDel="00000000" w:rsidP="00000000" w:rsidRDefault="00000000" w:rsidRPr="00000000" w14:paraId="000005D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Всё! Хорошо! Я поняла.</w:t>
            </w:r>
          </w:p>
          <w:p w:rsidR="00000000" w:rsidDel="00000000" w:rsidP="00000000" w:rsidRDefault="00000000" w:rsidRPr="00000000" w14:paraId="000005E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&lt;nl&gt;Похоже, некоторые темы лучше не трогать и десятифутовой палкой. А то рискуешь утонуть в словоблудии.</w:t>
            </w:r>
          </w:p>
          <w:p w:rsidR="00000000" w:rsidDel="00000000" w:rsidP="00000000" w:rsidRDefault="00000000" w:rsidRPr="00000000" w14:paraId="000005E1">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5E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5E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–(Она думает, что найдёт выход? O sancta simplicitas!). </w:t>
            </w:r>
          </w:p>
          <w:p w:rsidR="00000000" w:rsidDel="00000000" w:rsidP="00000000" w:rsidRDefault="00000000" w:rsidRPr="00000000" w14:paraId="000005E4">
            <w:pPr>
              <w:widowControl w:val="0"/>
              <w:spacing w:line="240" w:lineRule="auto"/>
              <w:rPr>
                <w:rFonts w:ascii="Exo 2" w:cs="Exo 2" w:eastAsia="Exo 2" w:hAnsi="Exo 2"/>
              </w:rPr>
            </w:pPr>
            <w:r w:rsidDel="00000000" w:rsidR="00000000" w:rsidRPr="00000000">
              <w:rPr>
                <w:rFonts w:ascii="Exo 2" w:cs="Exo 2" w:eastAsia="Exo 2" w:hAnsi="Exo 2"/>
                <w:rtl w:val="0"/>
              </w:rPr>
              <w:t xml:space="preserve">(</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Лучше оставить выражение на </w:t>
            </w:r>
            <w:r w:rsidDel="00000000" w:rsidR="00000000" w:rsidRPr="00000000">
              <w:rPr>
                <w:rFonts w:ascii="Exo 2" w:cs="Exo 2" w:eastAsia="Exo 2" w:hAnsi="Exo 2"/>
                <w:rtl w:val="0"/>
              </w:rPr>
              <w:t xml:space="preserve">латыни</w:t>
            </w:r>
            <w:r w:rsidDel="00000000" w:rsidR="00000000" w:rsidRPr="00000000">
              <w:rPr>
                <w:rFonts w:ascii="Exo 2" w:cs="Exo 2" w:eastAsia="Exo 2" w:hAnsi="Exo 2"/>
                <w:rtl w:val="0"/>
              </w:rPr>
              <w:t xml:space="preserve">, чтобы показать начитанность Селены? Или подобные латинские цитаты будут выглядеть слишком по-снобски, и лучше по русски «О святая простота!»?)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«Селена»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–Может, расскажешь о себе?</w:t>
            </w:r>
          </w:p>
          <w:p w:rsidR="00000000" w:rsidDel="00000000" w:rsidP="00000000" w:rsidRDefault="00000000" w:rsidRPr="00000000" w14:paraId="000005E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&lt;nl&gt;Как ты вообще попала сюда?</w:t>
            </w:r>
          </w:p>
          <w:p w:rsidR="00000000" w:rsidDel="00000000" w:rsidP="00000000" w:rsidRDefault="00000000" w:rsidRPr="00000000" w14:paraId="000005EC">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&lt;nl&gt;То есть, на концерт. Ну и в эту часть страны.</w:t>
            </w:r>
          </w:p>
          <w:p w:rsidR="00000000" w:rsidDel="00000000" w:rsidP="00000000" w:rsidRDefault="00000000" w:rsidRPr="00000000" w14:paraId="000005E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–Эту часть страны?</w:t>
            </w:r>
          </w:p>
          <w:p w:rsidR="00000000" w:rsidDel="00000000" w:rsidP="00000000" w:rsidRDefault="00000000" w:rsidRPr="00000000" w14:paraId="000005E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–Да по тебе видно, что ты с западного побережья.</w:t>
            </w:r>
          </w:p>
          <w:p w:rsidR="00000000" w:rsidDel="00000000" w:rsidP="00000000" w:rsidRDefault="00000000" w:rsidRPr="00000000" w14:paraId="000005E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&lt;nl&gt;Ставлю 100$, что откуда-то из Сан-Франа. Там все так говорят, и каждый второй супер-творческая личность.</w:t>
            </w:r>
          </w:p>
          <w:p w:rsidR="00000000" w:rsidDel="00000000" w:rsidP="00000000" w:rsidRDefault="00000000" w:rsidRPr="00000000" w14:paraId="000005F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–Хочешь сказать, я странно разговариваю?</w:t>
            </w:r>
          </w:p>
          <w:p w:rsidR="00000000" w:rsidDel="00000000" w:rsidP="00000000" w:rsidRDefault="00000000" w:rsidRPr="00000000" w14:paraId="000005F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–Нет-нет! Извини, я не в плохом смысле. Просто ты вся такая возвышенная, в облаках где-то. Иногда как скажешь чего, и не поймешь сразу. У меня так дома никто не разговаривал.</w:t>
            </w:r>
          </w:p>
          <w:p w:rsidR="00000000" w:rsidDel="00000000" w:rsidP="00000000" w:rsidRDefault="00000000" w:rsidRPr="00000000" w14:paraId="000005F2">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реплики секундная пауза, потом нужен </w:t>
            </w:r>
            <w:r w:rsidDel="00000000" w:rsidR="00000000" w:rsidRPr="00000000">
              <w:rPr>
                <w:rFonts w:ascii="Exo 2" w:cs="Exo 2" w:eastAsia="Exo 2" w:hAnsi="Exo 2"/>
                <w:b w:val="1"/>
                <w:rtl w:val="0"/>
              </w:rPr>
              <w:t xml:space="preserve">ЗВУК </w:t>
            </w:r>
            <w:r w:rsidDel="00000000" w:rsidR="00000000" w:rsidRPr="00000000">
              <w:rPr>
                <w:rFonts w:ascii="Exo 2" w:cs="Exo 2" w:eastAsia="Exo 2" w:hAnsi="Exo 2"/>
                <w:rtl w:val="0"/>
              </w:rPr>
              <w:t xml:space="preserve">как Селена вздыхает. (Такой с лёгким Э–х-х-х-х вздох.) Затем произносит.</w:t>
            </w:r>
          </w:p>
          <w:p w:rsidR="00000000" w:rsidDel="00000000" w:rsidP="00000000" w:rsidRDefault="00000000" w:rsidRPr="00000000" w14:paraId="000005F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–Знаешь, наверняка ты права.</w:t>
            </w:r>
          </w:p>
          <w:p w:rsidR="00000000" w:rsidDel="00000000" w:rsidP="00000000" w:rsidRDefault="00000000" w:rsidRPr="00000000" w14:paraId="000005F4">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&lt;nl&gt;По великому божественному недосмотру я родилась в семье битников.</w:t>
            </w:r>
          </w:p>
          <w:p w:rsidR="00000000" w:rsidDel="00000000" w:rsidP="00000000" w:rsidRDefault="00000000" w:rsidRPr="00000000" w14:paraId="000005F5">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&lt;nl&gt;А потом наша взбалмошная семейка переехала в Европу. И обратно в США.</w:t>
            </w:r>
          </w:p>
          <w:p w:rsidR="00000000" w:rsidDel="00000000" w:rsidP="00000000" w:rsidRDefault="00000000" w:rsidRPr="00000000" w14:paraId="000005F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–Оу. Это… кое-что проясняет. </w:t>
            </w:r>
          </w:p>
          <w:p w:rsidR="00000000" w:rsidDel="00000000" w:rsidP="00000000" w:rsidRDefault="00000000" w:rsidRPr="00000000" w14:paraId="000005F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–А затем меня ждала судьба Агасфера. </w:t>
            </w:r>
          </w:p>
          <w:p w:rsidR="00000000" w:rsidDel="00000000" w:rsidP="00000000" w:rsidRDefault="00000000" w:rsidRPr="00000000" w14:paraId="000005F8">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–Вот опять ты говоришь загадками.</w:t>
            </w:r>
          </w:p>
          <w:p w:rsidR="00000000" w:rsidDel="00000000" w:rsidP="00000000" w:rsidRDefault="00000000" w:rsidRPr="00000000" w14:paraId="000005F9">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–Не бери в голову. Это всё уже не имеет смысла.</w:t>
            </w:r>
          </w:p>
          <w:p w:rsidR="00000000" w:rsidDel="00000000" w:rsidP="00000000" w:rsidRDefault="00000000" w:rsidRPr="00000000" w14:paraId="000005F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–Откуда столько пессимизма? Ты главное не отчаивайся, Селена.</w:t>
            </w:r>
          </w:p>
          <w:p w:rsidR="00000000" w:rsidDel="00000000" w:rsidP="00000000" w:rsidRDefault="00000000" w:rsidRPr="00000000" w14:paraId="000005FB">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&lt;nl&gt;Может, я и не знаю что там у тебя в жизни было, но то, что сейчас творится… не надо из-за этого руки опускать. Выход всегда найдётся, если его искать.</w:t>
            </w:r>
          </w:p>
          <w:p w:rsidR="00000000" w:rsidDel="00000000" w:rsidP="00000000" w:rsidRDefault="00000000" w:rsidRPr="00000000" w14:paraId="000005FC">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После этой фразы Селена осматривается по сторонам и произносит.</w:t>
            </w:r>
          </w:p>
          <w:p w:rsidR="00000000" w:rsidDel="00000000" w:rsidP="00000000" w:rsidRDefault="00000000" w:rsidRPr="00000000" w14:paraId="000005F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–Ага, конечно. А Дональд Джадд хороший художник.</w:t>
            </w:r>
          </w:p>
          <w:p w:rsidR="00000000" w:rsidDel="00000000" w:rsidP="00000000" w:rsidRDefault="00000000" w:rsidRPr="00000000" w14:paraId="000005FE">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&lt;nl&gt;Кларисса, иногда нужно умерить пыл оптимизма, и просто принять реальность как она есть.</w:t>
            </w:r>
          </w:p>
          <w:p w:rsidR="00000000" w:rsidDel="00000000" w:rsidP="00000000" w:rsidRDefault="00000000" w:rsidRPr="00000000" w14:paraId="000005FF">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–Ну нет! Ты так говоришь только из-за шока.</w:t>
            </w:r>
          </w:p>
          <w:p w:rsidR="00000000" w:rsidDel="00000000" w:rsidP="00000000" w:rsidRDefault="00000000" w:rsidRPr="00000000" w14:paraId="0000060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&lt;nl&gt;Вот увидишь, всё станет лучше.</w:t>
            </w:r>
          </w:p>
          <w:p w:rsidR="00000000" w:rsidDel="00000000" w:rsidP="00000000" w:rsidRDefault="00000000" w:rsidRPr="00000000" w14:paraId="0000060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–Повторяй это как мантру.</w:t>
            </w:r>
          </w:p>
          <w:p w:rsidR="00000000" w:rsidDel="00000000" w:rsidP="00000000" w:rsidRDefault="00000000" w:rsidRPr="00000000" w14:paraId="00000602">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603">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604">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–Не отчаивайся, Селена.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«Питомец»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–Знаешь, а мне даже нравилась эта собака.</w:t>
            </w:r>
          </w:p>
          <w:p w:rsidR="00000000" w:rsidDel="00000000" w:rsidP="00000000" w:rsidRDefault="00000000" w:rsidRPr="00000000" w14:paraId="0000060B">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–Ты про корги Джефа? Его Говардом зовут.</w:t>
            </w:r>
          </w:p>
          <w:p w:rsidR="00000000" w:rsidDel="00000000" w:rsidP="00000000" w:rsidRDefault="00000000" w:rsidRPr="00000000" w14:paraId="0000060C">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–Угу. </w:t>
            </w:r>
          </w:p>
          <w:p w:rsidR="00000000" w:rsidDel="00000000" w:rsidP="00000000" w:rsidRDefault="00000000" w:rsidRPr="00000000" w14:paraId="0000060D">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&lt;nl&gt;Представь, что с тобой рядом всегда есть кто-то, кто готов разделить все твои невзгоды. В любую погоду, в любых обстоятельствах. Всегда ощущаешь исходящую любовь от этого малого создания.</w:t>
            </w:r>
          </w:p>
          <w:p w:rsidR="00000000" w:rsidDel="00000000" w:rsidP="00000000" w:rsidRDefault="00000000" w:rsidRPr="00000000" w14:paraId="0000060E">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–А мне и представлять не нужно. Я ведь на ферме росла. У нас скотины было, ух!</w:t>
            </w:r>
          </w:p>
          <w:p w:rsidR="00000000" w:rsidDel="00000000" w:rsidP="00000000" w:rsidRDefault="00000000" w:rsidRPr="00000000" w14:paraId="0000060F">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&lt;nl&gt;Так что я прекрасно знаю, как хорошо животные на людей влияют. Они сразу добрее, что ли, делаются, разговорчивее. </w:t>
            </w:r>
          </w:p>
          <w:p w:rsidR="00000000" w:rsidDel="00000000" w:rsidP="00000000" w:rsidRDefault="00000000" w:rsidRPr="00000000" w14:paraId="00000610">
            <w:pPr>
              <w:widowControl w:val="0"/>
              <w:spacing w:line="240" w:lineRule="auto"/>
              <w:rPr>
                <w:rFonts w:ascii="Exo 2" w:cs="Exo 2" w:eastAsia="Exo 2" w:hAnsi="Exo 2"/>
              </w:rPr>
            </w:pPr>
            <w:r w:rsidDel="00000000" w:rsidR="00000000" w:rsidRPr="00000000">
              <w:rPr>
                <w:rFonts w:ascii="Exo 2" w:cs="Exo 2" w:eastAsia="Exo 2" w:hAnsi="Exo 2"/>
                <w:rtl w:val="0"/>
              </w:rPr>
              <w:t xml:space="preserve">&lt;nl&gt;Даже у самого плохого человек улыбка на лице появляется, только им на колени кошка прыгнет.</w:t>
            </w:r>
          </w:p>
          <w:p w:rsidR="00000000" w:rsidDel="00000000" w:rsidP="00000000" w:rsidRDefault="00000000" w:rsidRPr="00000000" w14:paraId="00000611">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–Но не похоже, чтобы Джеффри был подвержен этому.</w:t>
            </w:r>
          </w:p>
          <w:p w:rsidR="00000000" w:rsidDel="00000000" w:rsidP="00000000" w:rsidRDefault="00000000" w:rsidRPr="00000000" w14:paraId="00000612">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–Ещё я знаю, что не только хозяин меняется, но и питомец становится двойником владельца. Может, это тот самый случай?</w:t>
            </w:r>
          </w:p>
          <w:p w:rsidR="00000000" w:rsidDel="00000000" w:rsidP="00000000" w:rsidRDefault="00000000" w:rsidRPr="00000000" w14:paraId="00000613">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–Может.</w:t>
            </w:r>
          </w:p>
          <w:p w:rsidR="00000000" w:rsidDel="00000000" w:rsidP="00000000" w:rsidRDefault="00000000" w:rsidRPr="00000000" w14:paraId="00000614">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Пару секунд паузы без реплик. Селена поворачивается в сторону, где стоит Джеф, молчит секунду. Потом поворачивается к Кларисс.</w:t>
            </w:r>
          </w:p>
          <w:p w:rsidR="00000000" w:rsidDel="00000000" w:rsidP="00000000" w:rsidRDefault="00000000" w:rsidRPr="00000000" w14:paraId="00000615">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–Надеюсь, Говард найдётся.</w:t>
            </w:r>
          </w:p>
          <w:p w:rsidR="00000000" w:rsidDel="00000000" w:rsidP="00000000" w:rsidRDefault="00000000" w:rsidRPr="00000000" w14:paraId="00000616">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–Я тоже.</w:t>
            </w:r>
          </w:p>
          <w:p w:rsidR="00000000" w:rsidDel="00000000" w:rsidP="00000000" w:rsidRDefault="00000000" w:rsidRPr="00000000" w14:paraId="00000617">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618">
            <w:pPr>
              <w:widowControl w:val="0"/>
              <w:spacing w:line="240" w:lineRule="auto"/>
              <w:rPr>
                <w:rFonts w:ascii="Exo 2" w:cs="Exo 2" w:eastAsia="Exo 2" w:hAnsi="Exo 2"/>
              </w:rPr>
            </w:pPr>
            <w:r w:rsidDel="00000000" w:rsidR="00000000" w:rsidRPr="00000000">
              <w:rPr>
                <w:rtl w:val="0"/>
              </w:rPr>
            </w:r>
          </w:p>
          <w:p w:rsidR="00000000" w:rsidDel="00000000" w:rsidP="00000000" w:rsidRDefault="00000000" w:rsidRPr="00000000" w14:paraId="00000619">
            <w:pPr>
              <w:widowControl w:val="0"/>
              <w:spacing w:line="240" w:lineRule="auto"/>
              <w:rPr>
                <w:rFonts w:ascii="Exo 2" w:cs="Exo 2" w:eastAsia="Exo 2" w:hAnsi="Exo 2"/>
              </w:rPr>
            </w:pPr>
            <w:r w:rsidDel="00000000" w:rsidR="00000000" w:rsidRPr="00000000">
              <w:rPr>
                <w:rFonts w:ascii="Exo 2" w:cs="Exo 2" w:eastAsia="Exo 2" w:hAnsi="Exo 2"/>
                <w:rtl w:val="0"/>
              </w:rPr>
              <w:t xml:space="preserve">Повторяющаяся реплика при повторном нажатии.</w:t>
            </w:r>
          </w:p>
          <w:p w:rsidR="00000000" w:rsidDel="00000000" w:rsidP="00000000" w:rsidRDefault="00000000" w:rsidRPr="00000000" w14:paraId="0000061A">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–(Хм, может посвятить несколько работ животным? Начну с Говарда.)</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Выбор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–Ей-Богу, я как открытая книга. Спрашивай не хочу.</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rFonts w:ascii="Exo 2" w:cs="Exo 2" w:eastAsia="Exo 2" w:hAnsi="Exo 2"/>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rFonts w:ascii="Exo 2" w:cs="Exo 2" w:eastAsia="Exo 2" w:hAnsi="Exo 2"/>
              </w:rPr>
            </w:pPr>
            <w:r w:rsidDel="00000000" w:rsidR="00000000" w:rsidRPr="00000000">
              <w:rPr>
                <w:rFonts w:ascii="Exo 2" w:cs="Exo 2" w:eastAsia="Exo 2" w:hAnsi="Exo 2"/>
                <w:rtl w:val="0"/>
              </w:rPr>
              <w:t xml:space="preserve">Конец диалога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Exo 2" w:cs="Exo 2" w:eastAsia="Exo 2" w:hAnsi="Exo 2"/>
              </w:rPr>
            </w:pPr>
            <w:r w:rsidDel="00000000" w:rsidR="00000000" w:rsidRPr="00000000">
              <w:rPr>
                <w:rFonts w:ascii="Exo 2" w:cs="Exo 2" w:eastAsia="Exo 2" w:hAnsi="Exo 2"/>
                <w:b w:val="1"/>
                <w:rtl w:val="0"/>
              </w:rPr>
              <w:t xml:space="preserve">Клр: –</w:t>
            </w:r>
            <w:r w:rsidDel="00000000" w:rsidR="00000000" w:rsidRPr="00000000">
              <w:rPr>
                <w:rFonts w:ascii="Exo 2" w:cs="Exo 2" w:eastAsia="Exo 2" w:hAnsi="Exo 2"/>
                <w:rtl w:val="0"/>
              </w:rPr>
              <w:t xml:space="preserve">Я побуду здесь. Возвращайся, как надумаешь еще поболтать.</w:t>
            </w:r>
          </w:p>
        </w:tc>
      </w:tr>
    </w:tbl>
    <w:p w:rsidR="00000000" w:rsidDel="00000000" w:rsidP="00000000" w:rsidRDefault="00000000" w:rsidRPr="00000000" w14:paraId="00000621">
      <w:pPr>
        <w:ind w:left="0" w:firstLine="0"/>
        <w:jc w:val="both"/>
        <w:rPr>
          <w:rFonts w:ascii="Exo 2" w:cs="Exo 2" w:eastAsia="Exo 2" w:hAnsi="Exo 2"/>
        </w:rPr>
      </w:pPr>
      <w:r w:rsidDel="00000000" w:rsidR="00000000" w:rsidRPr="00000000">
        <w:rPr>
          <w:rtl w:val="0"/>
        </w:rPr>
      </w:r>
    </w:p>
    <w:p w:rsidR="00000000" w:rsidDel="00000000" w:rsidP="00000000" w:rsidRDefault="00000000" w:rsidRPr="00000000" w14:paraId="00000622">
      <w:pPr>
        <w:ind w:firstLine="850.3937007874016"/>
        <w:jc w:val="both"/>
        <w:rPr>
          <w:rFonts w:ascii="Exo 2" w:cs="Exo 2" w:eastAsia="Exo 2" w:hAnsi="Exo 2"/>
        </w:rPr>
      </w:pPr>
      <w:r w:rsidDel="00000000" w:rsidR="00000000" w:rsidRPr="00000000">
        <w:rPr>
          <w:rtl w:val="0"/>
        </w:rPr>
      </w:r>
    </w:p>
    <w:bookmarkStart w:colFirst="0" w:colLast="0" w:name="rfcu2o99vb0m" w:id="11"/>
    <w:bookmarkEnd w:id="11"/>
    <w:p w:rsidR="00000000" w:rsidDel="00000000" w:rsidP="00000000" w:rsidRDefault="00000000" w:rsidRPr="00000000" w14:paraId="00000623">
      <w:pPr>
        <w:ind w:firstLine="850.3937007874016"/>
        <w:jc w:val="both"/>
        <w:rPr>
          <w:rFonts w:ascii="Exo 2" w:cs="Exo 2" w:eastAsia="Exo 2" w:hAnsi="Exo 2"/>
        </w:rPr>
      </w:pPr>
      <w:r w:rsidDel="00000000" w:rsidR="00000000" w:rsidRPr="00000000">
        <w:rPr>
          <w:rFonts w:ascii="Exo 2" w:cs="Exo 2" w:eastAsia="Exo 2" w:hAnsi="Exo 2"/>
          <w:b w:val="1"/>
          <w:rtl w:val="0"/>
        </w:rPr>
        <w:t xml:space="preserve">Лифт Селена. </w:t>
      </w:r>
      <w:r w:rsidDel="00000000" w:rsidR="00000000" w:rsidRPr="00000000">
        <w:rPr>
          <w:rFonts w:ascii="Exo 2" w:cs="Exo 2" w:eastAsia="Exo 2" w:hAnsi="Exo 2"/>
          <w:rtl w:val="0"/>
        </w:rPr>
        <w:t xml:space="preserve">После взаимодействия с </w:t>
      </w:r>
      <w:hyperlink w:anchor="5li1tu1k0dts">
        <w:r w:rsidDel="00000000" w:rsidR="00000000" w:rsidRPr="00000000">
          <w:rPr>
            <w:rFonts w:ascii="Exo 2" w:cs="Exo 2" w:eastAsia="Exo 2" w:hAnsi="Exo 2"/>
            <w:color w:val="1155cc"/>
            <w:u w:val="single"/>
            <w:rtl w:val="0"/>
          </w:rPr>
          <w:t xml:space="preserve">Аналоем</w:t>
        </w:r>
      </w:hyperlink>
      <w:r w:rsidDel="00000000" w:rsidR="00000000" w:rsidRPr="00000000">
        <w:rPr>
          <w:rFonts w:ascii="Exo 2" w:cs="Exo 2" w:eastAsia="Exo 2" w:hAnsi="Exo 2"/>
          <w:rtl w:val="0"/>
        </w:rPr>
        <w:t xml:space="preserve">, взаимодействие с лифтом меняется. Теперь лифт работает. Однако, в случае Селены, в него не сразу можно зайти. Так как она всё ещё переживает по поводу пережитого, она не может так сразу зайти, и ей нужно немного времени прийти в себя. То есть, как и в случае с Клариссой, нужно посмотреть первое взаимодействие с одним из персонажей. (Опять же ВСЕ ТЕМЫ кликать не надо, только посмотреть вступительное взаимодействие)</w:t>
      </w:r>
    </w:p>
    <w:p w:rsidR="00000000" w:rsidDel="00000000" w:rsidP="00000000" w:rsidRDefault="00000000" w:rsidRPr="00000000" w14:paraId="00000624">
      <w:pPr>
        <w:numPr>
          <w:ilvl w:val="0"/>
          <w:numId w:val="6"/>
        </w:numPr>
        <w:ind w:left="1440" w:hanging="360"/>
        <w:jc w:val="both"/>
        <w:rPr>
          <w:rFonts w:ascii="Exo 2" w:cs="Exo 2" w:eastAsia="Exo 2" w:hAnsi="Exo 2"/>
          <w:u w:val="none"/>
        </w:rPr>
      </w:pPr>
      <w:r w:rsidDel="00000000" w:rsidR="00000000" w:rsidRPr="00000000">
        <w:rPr>
          <w:rFonts w:ascii="Exo 2" w:cs="Exo 2" w:eastAsia="Exo 2" w:hAnsi="Exo 2"/>
          <w:rtl w:val="0"/>
        </w:rPr>
        <w:t xml:space="preserve">Реплики Селены если она не посмотрела вступительное взаимодействие с кем-то из персонажей</w:t>
      </w:r>
    </w:p>
    <w:p w:rsidR="00000000" w:rsidDel="00000000" w:rsidP="00000000" w:rsidRDefault="00000000" w:rsidRPr="00000000" w14:paraId="00000625">
      <w:pPr>
        <w:ind w:left="1440" w:firstLine="0"/>
        <w:jc w:val="both"/>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–Ну вот, снова развернулась адская пасть.</w:t>
      </w:r>
    </w:p>
    <w:p w:rsidR="00000000" w:rsidDel="00000000" w:rsidP="00000000" w:rsidRDefault="00000000" w:rsidRPr="00000000" w14:paraId="00000626">
      <w:pPr>
        <w:ind w:left="1440" w:firstLine="0"/>
        <w:jc w:val="both"/>
        <w:rPr>
          <w:rFonts w:ascii="Exo 2" w:cs="Exo 2" w:eastAsia="Exo 2" w:hAnsi="Exo 2"/>
        </w:rPr>
      </w:pPr>
      <w:r w:rsidDel="00000000" w:rsidR="00000000" w:rsidRPr="00000000">
        <w:rPr>
          <w:rFonts w:ascii="Exo 2" w:cs="Exo 2" w:eastAsia="Exo 2" w:hAnsi="Exo 2"/>
          <w:rtl w:val="0"/>
        </w:rPr>
        <w:t xml:space="preserve">&lt;nl&gt;Я что, должна снова загнать себя в ловушку?</w:t>
      </w:r>
    </w:p>
    <w:p w:rsidR="00000000" w:rsidDel="00000000" w:rsidP="00000000" w:rsidRDefault="00000000" w:rsidRPr="00000000" w14:paraId="00000627">
      <w:pPr>
        <w:ind w:left="1440" w:firstLine="0"/>
        <w:jc w:val="both"/>
        <w:rPr>
          <w:rFonts w:ascii="Exo 2" w:cs="Exo 2" w:eastAsia="Exo 2" w:hAnsi="Exo 2"/>
        </w:rPr>
      </w:pPr>
      <w:r w:rsidDel="00000000" w:rsidR="00000000" w:rsidRPr="00000000">
        <w:rPr>
          <w:rFonts w:ascii="Exo 2" w:cs="Exo 2" w:eastAsia="Exo 2" w:hAnsi="Exo 2"/>
          <w:rtl w:val="0"/>
        </w:rPr>
        <w:t xml:space="preserve">После чего Селена осматривается по сторонам.</w:t>
      </w:r>
    </w:p>
    <w:p w:rsidR="00000000" w:rsidDel="00000000" w:rsidP="00000000" w:rsidRDefault="00000000" w:rsidRPr="00000000" w14:paraId="00000628">
      <w:pPr>
        <w:ind w:left="1440" w:firstLine="0"/>
        <w:jc w:val="both"/>
        <w:rPr>
          <w:rFonts w:ascii="Exo 2" w:cs="Exo 2" w:eastAsia="Exo 2" w:hAnsi="Exo 2"/>
        </w:rPr>
      </w:pPr>
      <w:r w:rsidDel="00000000" w:rsidR="00000000" w:rsidRPr="00000000">
        <w:rPr>
          <w:rFonts w:ascii="Exo 2" w:cs="Exo 2" w:eastAsia="Exo 2" w:hAnsi="Exo 2"/>
          <w:rtl w:val="0"/>
        </w:rPr>
        <w:t xml:space="preserve">&lt;nl&gt;Хотя, я и так уже в неё попала.</w:t>
      </w:r>
    </w:p>
    <w:p w:rsidR="00000000" w:rsidDel="00000000" w:rsidP="00000000" w:rsidRDefault="00000000" w:rsidRPr="00000000" w14:paraId="00000629">
      <w:pPr>
        <w:ind w:left="1440" w:firstLine="0"/>
        <w:jc w:val="both"/>
        <w:rPr>
          <w:rFonts w:ascii="Exo 2" w:cs="Exo 2" w:eastAsia="Exo 2" w:hAnsi="Exo 2"/>
        </w:rPr>
      </w:pPr>
      <w:r w:rsidDel="00000000" w:rsidR="00000000" w:rsidRPr="00000000">
        <w:rPr>
          <w:rFonts w:ascii="Exo 2" w:cs="Exo 2" w:eastAsia="Exo 2" w:hAnsi="Exo 2"/>
          <w:rtl w:val="0"/>
        </w:rPr>
        <w:t xml:space="preserve">После чего отворачивается.</w:t>
      </w:r>
    </w:p>
    <w:p w:rsidR="00000000" w:rsidDel="00000000" w:rsidP="00000000" w:rsidRDefault="00000000" w:rsidRPr="00000000" w14:paraId="0000062A">
      <w:pPr>
        <w:ind w:left="1440" w:firstLine="0"/>
        <w:jc w:val="both"/>
        <w:rPr>
          <w:rFonts w:ascii="Exo 2" w:cs="Exo 2" w:eastAsia="Exo 2" w:hAnsi="Exo 2"/>
        </w:rPr>
      </w:pPr>
      <w:r w:rsidDel="00000000" w:rsidR="00000000" w:rsidRPr="00000000">
        <w:rPr>
          <w:rFonts w:ascii="Exo 2" w:cs="Exo 2" w:eastAsia="Exo 2" w:hAnsi="Exo 2"/>
          <w:rtl w:val="0"/>
        </w:rPr>
        <w:t xml:space="preserve">&lt;nl&gt;Нет, я не могу сейчас туда идти. Мне нужно время.</w:t>
      </w:r>
    </w:p>
    <w:p w:rsidR="00000000" w:rsidDel="00000000" w:rsidP="00000000" w:rsidRDefault="00000000" w:rsidRPr="00000000" w14:paraId="0000062B">
      <w:pPr>
        <w:ind w:left="1440" w:firstLine="0"/>
        <w:jc w:val="both"/>
        <w:rPr>
          <w:rFonts w:ascii="Exo 2" w:cs="Exo 2" w:eastAsia="Exo 2" w:hAnsi="Exo 2"/>
        </w:rPr>
      </w:pPr>
      <w:r w:rsidDel="00000000" w:rsidR="00000000" w:rsidRPr="00000000">
        <w:rPr>
          <w:rFonts w:ascii="Exo 2" w:cs="Exo 2" w:eastAsia="Exo 2" w:hAnsi="Exo 2"/>
          <w:rtl w:val="0"/>
        </w:rPr>
        <w:t xml:space="preserve">&lt;nl&gt;Может, здесь найдётся ещё живая душа? Хоть кто-то, с кем можно поговорить.</w:t>
      </w:r>
    </w:p>
    <w:p w:rsidR="00000000" w:rsidDel="00000000" w:rsidP="00000000" w:rsidRDefault="00000000" w:rsidRPr="00000000" w14:paraId="0000062C">
      <w:pPr>
        <w:ind w:left="1440" w:firstLine="0"/>
        <w:jc w:val="both"/>
        <w:rPr>
          <w:rFonts w:ascii="Exo 2" w:cs="Exo 2" w:eastAsia="Exo 2" w:hAnsi="Exo 2"/>
        </w:rPr>
      </w:pPr>
      <w:r w:rsidDel="00000000" w:rsidR="00000000" w:rsidRPr="00000000">
        <w:rPr>
          <w:rFonts w:ascii="Exo 2" w:cs="Exo 2" w:eastAsia="Exo 2" w:hAnsi="Exo 2"/>
          <w:rtl w:val="0"/>
        </w:rPr>
        <w:t xml:space="preserve">Повторяющаяся мысле-реплика Селены при попытке зайти в лифт.</w:t>
      </w:r>
    </w:p>
    <w:p w:rsidR="00000000" w:rsidDel="00000000" w:rsidP="00000000" w:rsidRDefault="00000000" w:rsidRPr="00000000" w14:paraId="0000062D">
      <w:pPr>
        <w:ind w:left="1440" w:firstLine="0"/>
        <w:jc w:val="both"/>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Н-нет, я не могу сейчас.</w:t>
      </w:r>
    </w:p>
    <w:p w:rsidR="00000000" w:rsidDel="00000000" w:rsidP="00000000" w:rsidRDefault="00000000" w:rsidRPr="00000000" w14:paraId="0000062E">
      <w:pPr>
        <w:numPr>
          <w:ilvl w:val="0"/>
          <w:numId w:val="6"/>
        </w:numPr>
        <w:ind w:left="1440" w:hanging="360"/>
        <w:jc w:val="both"/>
        <w:rPr>
          <w:rFonts w:ascii="Exo 2" w:cs="Exo 2" w:eastAsia="Exo 2" w:hAnsi="Exo 2"/>
          <w:u w:val="none"/>
        </w:rPr>
      </w:pPr>
      <w:r w:rsidDel="00000000" w:rsidR="00000000" w:rsidRPr="00000000">
        <w:rPr>
          <w:rFonts w:ascii="Exo 2" w:cs="Exo 2" w:eastAsia="Exo 2" w:hAnsi="Exo 2"/>
          <w:rtl w:val="0"/>
        </w:rPr>
        <w:t xml:space="preserve">Реплики Селены, когда она посмотрела вступительное взаимодействие с кем-то из персонажей.</w:t>
      </w:r>
    </w:p>
    <w:p w:rsidR="00000000" w:rsidDel="00000000" w:rsidP="00000000" w:rsidRDefault="00000000" w:rsidRPr="00000000" w14:paraId="0000062F">
      <w:pPr>
        <w:ind w:left="1440" w:firstLine="0"/>
        <w:jc w:val="both"/>
        <w:rPr>
          <w:rFonts w:ascii="Exo 2" w:cs="Exo 2" w:eastAsia="Exo 2" w:hAnsi="Exo 2"/>
        </w:rPr>
      </w:pP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–Не похоже, чтобы кто-то вообще обратил внимание на лифт.</w:t>
      </w:r>
    </w:p>
    <w:p w:rsidR="00000000" w:rsidDel="00000000" w:rsidP="00000000" w:rsidRDefault="00000000" w:rsidRPr="00000000" w14:paraId="00000630">
      <w:pPr>
        <w:ind w:left="1440" w:firstLine="0"/>
        <w:jc w:val="both"/>
        <w:rPr>
          <w:rFonts w:ascii="Exo 2" w:cs="Exo 2" w:eastAsia="Exo 2" w:hAnsi="Exo 2"/>
        </w:rPr>
      </w:pPr>
      <w:r w:rsidDel="00000000" w:rsidR="00000000" w:rsidRPr="00000000">
        <w:rPr>
          <w:rFonts w:ascii="Exo 2" w:cs="Exo 2" w:eastAsia="Exo 2" w:hAnsi="Exo 2"/>
          <w:rtl w:val="0"/>
        </w:rPr>
        <w:t xml:space="preserve">&lt;nl&gt;Но они ведь есть – настоящие, живые люди.</w:t>
      </w:r>
    </w:p>
    <w:p w:rsidR="00000000" w:rsidDel="00000000" w:rsidP="00000000" w:rsidRDefault="00000000" w:rsidRPr="00000000" w14:paraId="00000631">
      <w:pPr>
        <w:ind w:left="1440" w:firstLine="0"/>
        <w:jc w:val="both"/>
        <w:rPr>
          <w:rFonts w:ascii="Exo 2" w:cs="Exo 2" w:eastAsia="Exo 2" w:hAnsi="Exo 2"/>
        </w:rPr>
      </w:pPr>
      <w:r w:rsidDel="00000000" w:rsidR="00000000" w:rsidRPr="00000000">
        <w:rPr>
          <w:rFonts w:ascii="Exo 2" w:cs="Exo 2" w:eastAsia="Exo 2" w:hAnsi="Exo 2"/>
          <w:rtl w:val="0"/>
        </w:rPr>
        <w:t xml:space="preserve">&lt;nl&gt;Значит, если всё это опять повторится, они будут здесь. Наверное.</w:t>
      </w:r>
    </w:p>
    <w:p w:rsidR="00000000" w:rsidDel="00000000" w:rsidP="00000000" w:rsidRDefault="00000000" w:rsidRPr="00000000" w14:paraId="00000632">
      <w:pPr>
        <w:ind w:left="1440" w:firstLine="0"/>
        <w:jc w:val="both"/>
        <w:rPr>
          <w:rFonts w:ascii="Exo 2" w:cs="Exo 2" w:eastAsia="Exo 2" w:hAnsi="Exo 2"/>
        </w:rPr>
      </w:pPr>
      <w:r w:rsidDel="00000000" w:rsidR="00000000" w:rsidRPr="00000000">
        <w:rPr>
          <w:rFonts w:ascii="Exo 2" w:cs="Exo 2" w:eastAsia="Exo 2" w:hAnsi="Exo 2"/>
          <w:rtl w:val="0"/>
        </w:rPr>
        <w:t xml:space="preserve">Селена делает шаг к лифту, но не заходит.</w:t>
      </w:r>
    </w:p>
    <w:p w:rsidR="00000000" w:rsidDel="00000000" w:rsidP="00000000" w:rsidRDefault="00000000" w:rsidRPr="00000000" w14:paraId="00000633">
      <w:pPr>
        <w:ind w:left="1440" w:firstLine="0"/>
        <w:jc w:val="both"/>
        <w:rPr>
          <w:rFonts w:ascii="Exo 2" w:cs="Exo 2" w:eastAsia="Exo 2" w:hAnsi="Exo 2"/>
        </w:rPr>
      </w:pPr>
      <w:r w:rsidDel="00000000" w:rsidR="00000000" w:rsidRPr="00000000">
        <w:rPr>
          <w:rFonts w:ascii="Exo 2" w:cs="Exo 2" w:eastAsia="Exo 2" w:hAnsi="Exo 2"/>
          <w:rtl w:val="0"/>
        </w:rPr>
        <w:t xml:space="preserve">&lt;nl&gt;А это лучше, чем быть в одиночестве…</w:t>
      </w:r>
    </w:p>
    <w:p w:rsidR="00000000" w:rsidDel="00000000" w:rsidP="00000000" w:rsidRDefault="00000000" w:rsidRPr="00000000" w14:paraId="00000634">
      <w:pPr>
        <w:ind w:left="1440" w:firstLine="0"/>
        <w:jc w:val="both"/>
        <w:rPr>
          <w:rFonts w:ascii="Exo 2" w:cs="Exo 2" w:eastAsia="Exo 2" w:hAnsi="Exo 2"/>
        </w:rPr>
      </w:pPr>
      <w:r w:rsidDel="00000000" w:rsidR="00000000" w:rsidRPr="00000000">
        <w:rPr>
          <w:rFonts w:ascii="Exo 2" w:cs="Exo 2" w:eastAsia="Exo 2" w:hAnsi="Exo 2"/>
          <w:rtl w:val="0"/>
        </w:rPr>
        <w:t xml:space="preserve">Затем пару секунд пауза, Селена в задумчивости смотрит на лифт. Затем её мысле-реплика.</w:t>
      </w:r>
    </w:p>
    <w:p w:rsidR="00000000" w:rsidDel="00000000" w:rsidP="00000000" w:rsidRDefault="00000000" w:rsidRPr="00000000" w14:paraId="00000635">
      <w:pPr>
        <w:ind w:left="1440" w:firstLine="0"/>
        <w:jc w:val="both"/>
        <w:rPr>
          <w:rFonts w:ascii="Exo 2" w:cs="Exo 2" w:eastAsia="Exo 2" w:hAnsi="Exo 2"/>
        </w:rPr>
      </w:pP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Ну, была не была.</w:t>
      </w:r>
    </w:p>
    <w:p w:rsidR="00000000" w:rsidDel="00000000" w:rsidP="00000000" w:rsidRDefault="00000000" w:rsidRPr="00000000" w14:paraId="00000636">
      <w:pPr>
        <w:ind w:left="1440" w:firstLine="0"/>
        <w:jc w:val="both"/>
        <w:rPr>
          <w:rFonts w:ascii="Exo 2" w:cs="Exo 2" w:eastAsia="Exo 2" w:hAnsi="Exo 2"/>
        </w:rPr>
      </w:pPr>
      <w:r w:rsidDel="00000000" w:rsidR="00000000" w:rsidRPr="00000000">
        <w:rPr>
          <w:rFonts w:ascii="Exo 2" w:cs="Exo 2" w:eastAsia="Exo 2" w:hAnsi="Exo 2"/>
          <w:rtl w:val="0"/>
        </w:rPr>
        <w:t xml:space="preserve">После чего заходит в лифт.</w:t>
      </w:r>
    </w:p>
    <w:p w:rsidR="00000000" w:rsidDel="00000000" w:rsidP="00000000" w:rsidRDefault="00000000" w:rsidRPr="00000000" w14:paraId="00000637">
      <w:pPr>
        <w:jc w:val="both"/>
        <w:rPr>
          <w:rFonts w:ascii="Exo 2" w:cs="Exo 2" w:eastAsia="Exo 2" w:hAnsi="Exo 2"/>
        </w:rPr>
      </w:pPr>
      <w:r w:rsidDel="00000000" w:rsidR="00000000" w:rsidRPr="00000000">
        <w:rPr>
          <w:rtl w:val="0"/>
        </w:rPr>
      </w:r>
    </w:p>
    <w:bookmarkStart w:colFirst="0" w:colLast="0" w:name="l7xhqbfiyddh" w:id="12"/>
    <w:bookmarkEnd w:id="12"/>
    <w:p w:rsidR="00000000" w:rsidDel="00000000" w:rsidP="00000000" w:rsidRDefault="00000000" w:rsidRPr="00000000" w14:paraId="00000638">
      <w:pPr>
        <w:pStyle w:val="Heading1"/>
        <w:ind w:firstLine="850.3937007874016"/>
        <w:jc w:val="both"/>
        <w:rPr>
          <w:rFonts w:ascii="Exo 2" w:cs="Exo 2" w:eastAsia="Exo 2" w:hAnsi="Exo 2"/>
          <w:b w:val="1"/>
          <w:sz w:val="24"/>
          <w:szCs w:val="24"/>
        </w:rPr>
      </w:pPr>
      <w:bookmarkStart w:colFirst="0" w:colLast="0" w:name="_q75wgbmmof96" w:id="13"/>
      <w:bookmarkEnd w:id="13"/>
      <w:r w:rsidDel="00000000" w:rsidR="00000000" w:rsidRPr="00000000">
        <w:rPr>
          <w:rFonts w:ascii="Exo 2" w:cs="Exo 2" w:eastAsia="Exo 2" w:hAnsi="Exo 2"/>
          <w:b w:val="1"/>
          <w:sz w:val="24"/>
          <w:szCs w:val="24"/>
          <w:rtl w:val="0"/>
        </w:rPr>
        <w:t xml:space="preserve">ПРЕДМЕТЫ ДЛЯ ВЗАИМОДЕЙСТВИЯ В ФОЙЕ И СОПРЕДЕЛЬНЫХ ТЕРРИТОРИЯХ. (ДЛЯ ВСЕХ ПЕРСОНАЖЕЙ) </w:t>
      </w:r>
    </w:p>
    <w:p w:rsidR="00000000" w:rsidDel="00000000" w:rsidP="00000000" w:rsidRDefault="00000000" w:rsidRPr="00000000" w14:paraId="00000639">
      <w:pPr>
        <w:ind w:firstLine="850.3937007874016"/>
        <w:jc w:val="both"/>
        <w:rPr>
          <w:rFonts w:ascii="Exo 2" w:cs="Exo 2" w:eastAsia="Exo 2" w:hAnsi="Exo 2"/>
          <w:b w:val="1"/>
        </w:rPr>
      </w:pPr>
      <w:r w:rsidDel="00000000" w:rsidR="00000000" w:rsidRPr="00000000">
        <w:rPr>
          <w:rtl w:val="0"/>
        </w:rPr>
        <w:t xml:space="preserve">(Тим! Я предлагаю сделать так, что у персонажей после воскрешения </w:t>
      </w:r>
      <w:commentRangeStart w:id="36"/>
      <w:r w:rsidDel="00000000" w:rsidR="00000000" w:rsidRPr="00000000">
        <w:rPr>
          <w:rtl w:val="0"/>
        </w:rPr>
        <w:t xml:space="preserve">1 SAN</w:t>
      </w:r>
      <w:commentRangeEnd w:id="36"/>
      <w:r w:rsidDel="00000000" w:rsidR="00000000" w:rsidRPr="00000000">
        <w:commentReference w:id="36"/>
      </w:r>
      <w:r w:rsidDel="00000000" w:rsidR="00000000" w:rsidRPr="00000000">
        <w:rPr>
          <w:rtl w:val="0"/>
        </w:rPr>
        <w:t xml:space="preserve">, и игроки могут различными действиями получать его в фойе.)</w:t>
      </w:r>
      <w:r w:rsidDel="00000000" w:rsidR="00000000" w:rsidRPr="00000000">
        <w:rPr>
          <w:rtl w:val="0"/>
        </w:rPr>
      </w:r>
    </w:p>
    <w:p w:rsidR="00000000" w:rsidDel="00000000" w:rsidP="00000000" w:rsidRDefault="00000000" w:rsidRPr="00000000" w14:paraId="0000063A">
      <w:pPr>
        <w:numPr>
          <w:ilvl w:val="0"/>
          <w:numId w:val="10"/>
        </w:numPr>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Туалет (в котором мы воскрешаемся)</w:t>
      </w:r>
    </w:p>
    <w:p w:rsidR="00000000" w:rsidDel="00000000" w:rsidP="00000000" w:rsidRDefault="00000000" w:rsidRPr="00000000" w14:paraId="0000063B">
      <w:pPr>
        <w:numPr>
          <w:ilvl w:val="0"/>
          <w:numId w:val="3"/>
        </w:numPr>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Раковина (любая из)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На удивление из крана течёт вода. Решив воспользоваться этим, вы смываете с себя остатки слизи. </w:t>
      </w:r>
      <w:r w:rsidDel="00000000" w:rsidR="00000000" w:rsidRPr="00000000">
        <w:rPr>
          <w:rFonts w:ascii="Exo 2" w:cs="Exo 2" w:eastAsia="Exo 2" w:hAnsi="Exo 2"/>
          <w:b w:val="1"/>
          <w:u w:val="single"/>
          <w:rtl w:val="0"/>
        </w:rPr>
        <w:t xml:space="preserve">(+1 SAN)</w:t>
      </w:r>
      <w:r w:rsidDel="00000000" w:rsidR="00000000" w:rsidRPr="00000000">
        <w:rPr>
          <w:rFonts w:ascii="Exo 2" w:cs="Exo 2" w:eastAsia="Exo 2" w:hAnsi="Exo 2"/>
          <w:rtl w:val="0"/>
        </w:rPr>
        <w:t xml:space="preserve">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Чище вам не стать. (повторяется)</w:t>
      </w:r>
    </w:p>
    <w:p w:rsidR="00000000" w:rsidDel="00000000" w:rsidP="00000000" w:rsidRDefault="00000000" w:rsidRPr="00000000" w14:paraId="0000063C">
      <w:pPr>
        <w:numPr>
          <w:ilvl w:val="0"/>
          <w:numId w:val="3"/>
        </w:numPr>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3 лужи кровавой слизи (недалеко от места где мы появились, вдоль стены находятся 3 лужи кровавой слизи. Это те места, где воскресли другие персонажи)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Лужи кровавой слизи вперемешку с каменным крошевом и органическими материалами.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От них в сторону двери ведут следы. </w:t>
      </w:r>
      <w:r w:rsidDel="00000000" w:rsidR="00000000" w:rsidRPr="00000000">
        <w:rPr>
          <w:rFonts w:ascii="Exo 2" w:cs="Exo 2" w:eastAsia="Exo 2" w:hAnsi="Exo 2"/>
          <w:b w:val="1"/>
          <w:rtl w:val="0"/>
        </w:rPr>
        <w:t xml:space="preserve">3 взмд. </w:t>
      </w:r>
      <w:r w:rsidDel="00000000" w:rsidR="00000000" w:rsidRPr="00000000">
        <w:rPr>
          <w:rFonts w:ascii="Exo 2" w:cs="Exo 2" w:eastAsia="Exo 2" w:hAnsi="Exo 2"/>
          <w:rtl w:val="0"/>
        </w:rPr>
        <w:t xml:space="preserve">Растёкшаяся жидкость вам ни к чему. (повторяется)</w:t>
      </w:r>
      <w:r w:rsidDel="00000000" w:rsidR="00000000" w:rsidRPr="00000000">
        <w:rPr>
          <w:rtl w:val="0"/>
        </w:rPr>
      </w:r>
    </w:p>
    <w:p w:rsidR="00000000" w:rsidDel="00000000" w:rsidP="00000000" w:rsidRDefault="00000000" w:rsidRPr="00000000" w14:paraId="0000063D">
      <w:pPr>
        <w:numPr>
          <w:ilvl w:val="0"/>
          <w:numId w:val="10"/>
        </w:numPr>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Коридор (между туалетом и фойе).</w:t>
      </w:r>
    </w:p>
    <w:p w:rsidR="00000000" w:rsidDel="00000000" w:rsidP="00000000" w:rsidRDefault="00000000" w:rsidRPr="00000000" w14:paraId="0000063E">
      <w:pPr>
        <w:numPr>
          <w:ilvl w:val="0"/>
          <w:numId w:val="13"/>
        </w:numPr>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Кровавый след (на том месте, где лежал панк. След должен тянуться направо, и поворачиваться к стене, упираясь в неё)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 След еще свежей крови тянется по коридору.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Неизвестно, кто или что его оставило, но владельца сейчас рядом не видно. </w:t>
      </w:r>
      <w:r w:rsidDel="00000000" w:rsidR="00000000" w:rsidRPr="00000000">
        <w:rPr>
          <w:rFonts w:ascii="Exo 2" w:cs="Exo 2" w:eastAsia="Exo 2" w:hAnsi="Exo 2"/>
          <w:b w:val="1"/>
          <w:rtl w:val="0"/>
        </w:rPr>
        <w:t xml:space="preserve">3 взмд. </w:t>
      </w:r>
      <w:r w:rsidDel="00000000" w:rsidR="00000000" w:rsidRPr="00000000">
        <w:rPr>
          <w:rFonts w:ascii="Exo 2" w:cs="Exo 2" w:eastAsia="Exo 2" w:hAnsi="Exo 2"/>
          <w:rtl w:val="0"/>
        </w:rPr>
        <w:t xml:space="preserve">В конце он упирается в стену. (повторяется)</w:t>
      </w:r>
    </w:p>
    <w:p w:rsidR="00000000" w:rsidDel="00000000" w:rsidP="00000000" w:rsidRDefault="00000000" w:rsidRPr="00000000" w14:paraId="0000063F">
      <w:pPr>
        <w:numPr>
          <w:ilvl w:val="0"/>
          <w:numId w:val="10"/>
        </w:numPr>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Фойе. (здесь перечислены предметы с изменёнными взаимодействиями из пролога, а также новые. Размещение предметов на локации есть в документе Пролога. Инча уточняйте у ведущего сценариста)</w:t>
      </w:r>
    </w:p>
    <w:p w:rsidR="00000000" w:rsidDel="00000000" w:rsidP="00000000" w:rsidRDefault="00000000" w:rsidRPr="00000000" w14:paraId="00000640">
      <w:pPr>
        <w:widowControl w:val="0"/>
        <w:numPr>
          <w:ilvl w:val="0"/>
          <w:numId w:val="8"/>
        </w:numPr>
        <w:spacing w:line="240" w:lineRule="auto"/>
        <w:ind w:left="708.6614173228347" w:hanging="360"/>
        <w:jc w:val="both"/>
        <w:rPr>
          <w:rFonts w:ascii="Exo 2" w:cs="Exo 2" w:eastAsia="Exo 2" w:hAnsi="Exo 2"/>
        </w:rPr>
      </w:pPr>
      <w:r w:rsidDel="00000000" w:rsidR="00000000" w:rsidRPr="00000000">
        <w:rPr>
          <w:rFonts w:ascii="Exo 2" w:cs="Exo 2" w:eastAsia="Exo 2" w:hAnsi="Exo 2"/>
          <w:rtl w:val="0"/>
        </w:rPr>
        <w:t xml:space="preserve">Ресепшн – </w:t>
      </w:r>
      <w:r w:rsidDel="00000000" w:rsidR="00000000" w:rsidRPr="00000000">
        <w:rPr>
          <w:rFonts w:ascii="Exo 2" w:cs="Exo 2" w:eastAsia="Exo 2" w:hAnsi="Exo 2"/>
          <w:b w:val="1"/>
          <w:rtl w:val="0"/>
        </w:rPr>
        <w:t xml:space="preserve">1 взмд.</w:t>
      </w:r>
      <w:r w:rsidDel="00000000" w:rsidR="00000000" w:rsidRPr="00000000">
        <w:rPr>
          <w:rFonts w:ascii="Exo 2" w:cs="Exo 2" w:eastAsia="Exo 2" w:hAnsi="Exo 2"/>
          <w:rtl w:val="0"/>
        </w:rPr>
        <w:t xml:space="preserve"> Внушительная дубовая стойка. Всё прибрано и аккуратно разложено, а толстая книга регистрации открыта на последней странице. </w:t>
      </w:r>
      <w:r w:rsidDel="00000000" w:rsidR="00000000" w:rsidRPr="00000000">
        <w:rPr>
          <w:rFonts w:ascii="Exo 2" w:cs="Exo 2" w:eastAsia="Exo 2" w:hAnsi="Exo 2"/>
          <w:b w:val="1"/>
          <w:rtl w:val="0"/>
        </w:rPr>
        <w:t xml:space="preserve">2 взмд.</w:t>
      </w:r>
      <w:r w:rsidDel="00000000" w:rsidR="00000000" w:rsidRPr="00000000">
        <w:rPr>
          <w:rFonts w:ascii="Exo 2" w:cs="Exo 2" w:eastAsia="Exo 2" w:hAnsi="Exo 2"/>
          <w:rtl w:val="0"/>
        </w:rPr>
        <w:t xml:space="preserve"> На первой строке чистого листа запись: «4 новые пташки в нашем отеле. Ну-ка, живо придумай им развлечение!». </w:t>
      </w:r>
      <w:r w:rsidDel="00000000" w:rsidR="00000000" w:rsidRPr="00000000">
        <w:rPr>
          <w:rFonts w:ascii="Exo 2" w:cs="Exo 2" w:eastAsia="Exo 2" w:hAnsi="Exo 2"/>
          <w:b w:val="1"/>
          <w:rtl w:val="0"/>
        </w:rPr>
        <w:t xml:space="preserve">3 взмд.</w:t>
      </w:r>
      <w:r w:rsidDel="00000000" w:rsidR="00000000" w:rsidRPr="00000000">
        <w:rPr>
          <w:rFonts w:ascii="Exo 2" w:cs="Exo 2" w:eastAsia="Exo 2" w:hAnsi="Exo 2"/>
          <w:rtl w:val="0"/>
        </w:rPr>
        <w:t xml:space="preserve"> Похоже, до вас последним “постояльцем” был </w:t>
      </w:r>
      <w:r w:rsidDel="00000000" w:rsidR="00000000" w:rsidRPr="00000000">
        <w:rPr>
          <w:rFonts w:ascii="Exo 2" w:cs="Exo 2" w:eastAsia="Exo 2" w:hAnsi="Exo 2"/>
          <w:rtl w:val="0"/>
        </w:rPr>
        <w:t xml:space="preserve">Тадеуш Броневский</w:t>
      </w:r>
      <w:r w:rsidDel="00000000" w:rsidR="00000000" w:rsidRPr="00000000">
        <w:rPr>
          <w:rFonts w:ascii="Exo 2" w:cs="Exo 2" w:eastAsia="Exo 2" w:hAnsi="Exo 2"/>
          <w:rtl w:val="0"/>
        </w:rPr>
        <w:t xml:space="preserve"> в 1956 г. </w:t>
      </w:r>
      <w:r w:rsidDel="00000000" w:rsidR="00000000" w:rsidRPr="00000000">
        <w:rPr>
          <w:rFonts w:ascii="Exo 2" w:cs="Exo 2" w:eastAsia="Exo 2" w:hAnsi="Exo 2"/>
          <w:b w:val="1"/>
          <w:rtl w:val="0"/>
        </w:rPr>
        <w:t xml:space="preserve">4 взмд. </w:t>
      </w:r>
      <w:r w:rsidDel="00000000" w:rsidR="00000000" w:rsidRPr="00000000">
        <w:rPr>
          <w:rFonts w:ascii="Exo 2" w:cs="Exo 2" w:eastAsia="Exo 2" w:hAnsi="Exo 2"/>
          <w:rtl w:val="0"/>
        </w:rPr>
        <w:t xml:space="preserve">Углубление в историю заселения отеля вам сейчас не интересно. (повторяется)</w:t>
      </w:r>
    </w:p>
    <w:p w:rsidR="00000000" w:rsidDel="00000000" w:rsidP="00000000" w:rsidRDefault="00000000" w:rsidRPr="00000000" w14:paraId="00000641">
      <w:pPr>
        <w:widowControl w:val="0"/>
        <w:numPr>
          <w:ilvl w:val="0"/>
          <w:numId w:val="8"/>
        </w:numPr>
        <w:spacing w:line="240" w:lineRule="auto"/>
        <w:ind w:left="708.6614173228347" w:hanging="360"/>
        <w:jc w:val="both"/>
        <w:rPr>
          <w:rFonts w:ascii="Exo 2" w:cs="Exo 2" w:eastAsia="Exo 2" w:hAnsi="Exo 2"/>
        </w:rPr>
      </w:pPr>
      <w:r w:rsidDel="00000000" w:rsidR="00000000" w:rsidRPr="00000000">
        <w:rPr>
          <w:rFonts w:ascii="Exo 2" w:cs="Exo 2" w:eastAsia="Exo 2" w:hAnsi="Exo 2"/>
          <w:rtl w:val="0"/>
        </w:rPr>
        <w:t xml:space="preserve">Журнальный столик – </w:t>
      </w:r>
      <w:r w:rsidDel="00000000" w:rsidR="00000000" w:rsidRPr="00000000">
        <w:rPr>
          <w:rFonts w:ascii="Exo 2" w:cs="Exo 2" w:eastAsia="Exo 2" w:hAnsi="Exo 2"/>
          <w:b w:val="1"/>
          <w:rtl w:val="0"/>
        </w:rPr>
        <w:t xml:space="preserve">1 взмд.</w:t>
      </w:r>
      <w:r w:rsidDel="00000000" w:rsidR="00000000" w:rsidRPr="00000000">
        <w:rPr>
          <w:rFonts w:ascii="Exo 2" w:cs="Exo 2" w:eastAsia="Exo 2" w:hAnsi="Exo 2"/>
          <w:rtl w:val="0"/>
        </w:rPr>
        <w:t xml:space="preserve"> Пожелтевшие рекламные проспекты, известные модные журналы и несколько брошюр. С момента актуальности этой макулатуры прошло больше 30-</w:t>
      </w:r>
      <w:r w:rsidDel="00000000" w:rsidR="00000000" w:rsidRPr="00000000">
        <w:rPr>
          <w:rFonts w:ascii="Exo 2" w:cs="Exo 2" w:eastAsia="Exo 2" w:hAnsi="Exo 2"/>
          <w:highlight w:val="green"/>
          <w:rtl w:val="0"/>
        </w:rPr>
        <w:t xml:space="preserve">т</w:t>
      </w:r>
      <w:r w:rsidDel="00000000" w:rsidR="00000000" w:rsidRPr="00000000">
        <w:rPr>
          <w:rFonts w:ascii="Exo 2" w:cs="Exo 2" w:eastAsia="Exo 2" w:hAnsi="Exo 2"/>
          <w:rtl w:val="0"/>
        </w:rPr>
        <w:t xml:space="preserve">и лет. </w:t>
      </w:r>
      <w:r w:rsidDel="00000000" w:rsidR="00000000" w:rsidRPr="00000000">
        <w:rPr>
          <w:rFonts w:ascii="Exo 2" w:cs="Exo 2" w:eastAsia="Exo 2" w:hAnsi="Exo 2"/>
          <w:b w:val="1"/>
          <w:rtl w:val="0"/>
        </w:rPr>
        <w:t xml:space="preserve">2 взмд.</w:t>
      </w:r>
      <w:r w:rsidDel="00000000" w:rsidR="00000000" w:rsidRPr="00000000">
        <w:rPr>
          <w:rFonts w:ascii="Exo 2" w:cs="Exo 2" w:eastAsia="Exo 2" w:hAnsi="Exo 2"/>
          <w:rtl w:val="0"/>
        </w:rPr>
        <w:t xml:space="preserve"> Выделяется среди них стопка листовок с рекламой злосчастного концерта. </w:t>
      </w:r>
      <w:r w:rsidDel="00000000" w:rsidR="00000000" w:rsidRPr="00000000">
        <w:rPr>
          <w:rFonts w:ascii="Exo 2" w:cs="Exo 2" w:eastAsia="Exo 2" w:hAnsi="Exo 2"/>
          <w:b w:val="1"/>
          <w:rtl w:val="0"/>
        </w:rPr>
        <w:t xml:space="preserve">3 взмд.</w:t>
      </w:r>
      <w:r w:rsidDel="00000000" w:rsidR="00000000" w:rsidRPr="00000000">
        <w:rPr>
          <w:rFonts w:ascii="Exo 2" w:cs="Exo 2" w:eastAsia="Exo 2" w:hAnsi="Exo 2"/>
          <w:rtl w:val="0"/>
        </w:rPr>
        <w:t xml:space="preserve"> На обороте каждой из них грубо нарисованный портрет. Вы узнаёте некоторых людей, что в самом начале были с вами, но впоследствии отделились. </w:t>
      </w:r>
      <w:r w:rsidDel="00000000" w:rsidR="00000000" w:rsidRPr="00000000">
        <w:rPr>
          <w:rFonts w:ascii="Exo 2" w:cs="Exo 2" w:eastAsia="Exo 2" w:hAnsi="Exo 2"/>
          <w:b w:val="1"/>
          <w:rtl w:val="0"/>
        </w:rPr>
        <w:t xml:space="preserve">4 взмд. </w:t>
      </w:r>
      <w:r w:rsidDel="00000000" w:rsidR="00000000" w:rsidRPr="00000000">
        <w:rPr>
          <w:rFonts w:ascii="Exo 2" w:cs="Exo 2" w:eastAsia="Exo 2" w:hAnsi="Exo 2"/>
          <w:rtl w:val="0"/>
        </w:rPr>
        <w:t xml:space="preserve">(ПОВТОРЯЮЩАЯСЯ мысле-реплика, своя у КАЖДОГО из персонажей).</w:t>
        <w:br w:type="textWrapping"/>
      </w: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–Бля, надеюсь, я не встречу этих дегенератов.</w:t>
        <w:br w:type="textWrapping"/>
      </w:r>
      <w:r w:rsidDel="00000000" w:rsidR="00000000" w:rsidRPr="00000000">
        <w:rPr>
          <w:rFonts w:ascii="Exo 2" w:cs="Exo 2" w:eastAsia="Exo 2" w:hAnsi="Exo 2"/>
          <w:b w:val="1"/>
          <w:rtl w:val="0"/>
        </w:rPr>
        <w:t xml:space="preserve">Джеф:</w:t>
      </w:r>
      <w:r w:rsidDel="00000000" w:rsidR="00000000" w:rsidRPr="00000000">
        <w:rPr>
          <w:rFonts w:ascii="Exo 2" w:cs="Exo 2" w:eastAsia="Exo 2" w:hAnsi="Exo 2"/>
          <w:rtl w:val="0"/>
        </w:rPr>
        <w:t xml:space="preserve"> –О чём я только думал?</w:t>
        <w:br w:type="textWrapping"/>
      </w:r>
      <w:r w:rsidDel="00000000" w:rsidR="00000000" w:rsidRPr="00000000">
        <w:rPr>
          <w:rFonts w:ascii="Exo 2" w:cs="Exo 2" w:eastAsia="Exo 2" w:hAnsi="Exo 2"/>
          <w:b w:val="1"/>
          <w:rtl w:val="0"/>
        </w:rPr>
        <w:t xml:space="preserve">Клр:</w:t>
      </w:r>
      <w:r w:rsidDel="00000000" w:rsidR="00000000" w:rsidRPr="00000000">
        <w:rPr>
          <w:rFonts w:ascii="Exo 2" w:cs="Exo 2" w:eastAsia="Exo 2" w:hAnsi="Exo 2"/>
          <w:rtl w:val="0"/>
        </w:rPr>
        <w:t xml:space="preserve"> –Божечки, это ведь тот, кто предложил забраться сюда.</w:t>
        <w:br w:type="textWrapping"/>
      </w:r>
      <w:r w:rsidDel="00000000" w:rsidR="00000000" w:rsidRPr="00000000">
        <w:rPr>
          <w:rFonts w:ascii="Exo 2" w:cs="Exo 2" w:eastAsia="Exo 2" w:hAnsi="Exo 2"/>
          <w:b w:val="1"/>
          <w:rtl w:val="0"/>
        </w:rPr>
        <w:t xml:space="preserve">Сел:</w:t>
      </w:r>
      <w:r w:rsidDel="00000000" w:rsidR="00000000" w:rsidRPr="00000000">
        <w:rPr>
          <w:rFonts w:ascii="Exo 2" w:cs="Exo 2" w:eastAsia="Exo 2" w:hAnsi="Exo 2"/>
          <w:rtl w:val="0"/>
        </w:rPr>
        <w:t xml:space="preserve"> –Какой убогий стиль. Подходит этому месту.</w:t>
      </w:r>
    </w:p>
    <w:p w:rsidR="00000000" w:rsidDel="00000000" w:rsidP="00000000" w:rsidRDefault="00000000" w:rsidRPr="00000000" w14:paraId="00000642">
      <w:pPr>
        <w:widowControl w:val="0"/>
        <w:numPr>
          <w:ilvl w:val="0"/>
          <w:numId w:val="8"/>
        </w:numPr>
        <w:spacing w:line="240" w:lineRule="auto"/>
        <w:ind w:left="708.6614173228347" w:hanging="360"/>
        <w:jc w:val="both"/>
        <w:rPr>
          <w:rFonts w:ascii="Exo 2" w:cs="Exo 2" w:eastAsia="Exo 2" w:hAnsi="Exo 2"/>
        </w:rPr>
      </w:pPr>
      <w:r w:rsidDel="00000000" w:rsidR="00000000" w:rsidRPr="00000000">
        <w:rPr>
          <w:rFonts w:ascii="Exo 2" w:cs="Exo 2" w:eastAsia="Exo 2" w:hAnsi="Exo 2"/>
          <w:rtl w:val="0"/>
        </w:rPr>
        <w:t xml:space="preserve">Телефон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Аппарат для связи. Сейчас в нём слышны гудки.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Если прислушаться, то сквозь них всё отчетливее можно различить звучание леса. (</w:t>
      </w:r>
      <w:r w:rsidDel="00000000" w:rsidR="00000000" w:rsidRPr="00000000">
        <w:rPr>
          <w:rFonts w:ascii="Exo 2" w:cs="Exo 2" w:eastAsia="Exo 2" w:hAnsi="Exo 2"/>
          <w:b w:val="1"/>
          <w:rtl w:val="0"/>
        </w:rPr>
        <w:t xml:space="preserve">ТИМ!</w:t>
      </w:r>
      <w:r w:rsidDel="00000000" w:rsidR="00000000" w:rsidRPr="00000000">
        <w:rPr>
          <w:rFonts w:ascii="Exo 2" w:cs="Exo 2" w:eastAsia="Exo 2" w:hAnsi="Exo 2"/>
          <w:rtl w:val="0"/>
        </w:rPr>
        <w:t xml:space="preserve"> Надо здесь сделать мини-катсцену. Камера медленно приближается к персонажу ЗВУК гудков медленно переходит в звучание леса – пение птиц, шум ветра в деревьях, и потом МЕДЛЕННО затухает. Мы тут играем на напряжении игрока, который будет ждать скримера, а его не будет. После кат-сцены камера отдаляется, появляется следующий текст)</w:t>
        <w:br w:type="textWrapping"/>
        <w:t xml:space="preserve">&lt;nl&gt;Вас это немного успокоило. (+1 SAN)</w:t>
        <w:br w:type="textWrapping"/>
      </w:r>
      <w:r w:rsidDel="00000000" w:rsidR="00000000" w:rsidRPr="00000000">
        <w:rPr>
          <w:rFonts w:ascii="Exo 2" w:cs="Exo 2" w:eastAsia="Exo 2" w:hAnsi="Exo 2"/>
          <w:b w:val="1"/>
          <w:rtl w:val="0"/>
        </w:rPr>
        <w:t xml:space="preserve">3 взмд. </w:t>
      </w:r>
      <w:r w:rsidDel="00000000" w:rsidR="00000000" w:rsidRPr="00000000">
        <w:rPr>
          <w:rFonts w:ascii="Exo 2" w:cs="Exo 2" w:eastAsia="Exo 2" w:hAnsi="Exo 2"/>
          <w:rtl w:val="0"/>
        </w:rPr>
        <w:t xml:space="preserve">Старый телефон. Чего ещё от него ждать?</w:t>
      </w:r>
    </w:p>
    <w:p w:rsidR="00000000" w:rsidDel="00000000" w:rsidP="00000000" w:rsidRDefault="00000000" w:rsidRPr="00000000" w14:paraId="00000643">
      <w:pPr>
        <w:widowControl w:val="0"/>
        <w:numPr>
          <w:ilvl w:val="0"/>
          <w:numId w:val="8"/>
        </w:numPr>
        <w:spacing w:line="240" w:lineRule="auto"/>
        <w:ind w:left="708.6614173228347" w:hanging="360"/>
        <w:jc w:val="both"/>
        <w:rPr>
          <w:rFonts w:ascii="Exo 2" w:cs="Exo 2" w:eastAsia="Exo 2" w:hAnsi="Exo 2"/>
        </w:rPr>
      </w:pPr>
      <w:r w:rsidDel="00000000" w:rsidR="00000000" w:rsidRPr="00000000">
        <w:rPr>
          <w:rFonts w:ascii="Exo 2" w:cs="Exo 2" w:eastAsia="Exo 2" w:hAnsi="Exo 2"/>
          <w:rtl w:val="0"/>
        </w:rPr>
        <w:t xml:space="preserve">Одежда Администратора (расположена на стуле) – </w:t>
      </w:r>
      <w:r w:rsidDel="00000000" w:rsidR="00000000" w:rsidRPr="00000000">
        <w:rPr>
          <w:rFonts w:ascii="Exo 2" w:cs="Exo 2" w:eastAsia="Exo 2" w:hAnsi="Exo 2"/>
          <w:b w:val="1"/>
          <w:rtl w:val="0"/>
        </w:rPr>
        <w:t xml:space="preserve">1 взмд.</w:t>
      </w:r>
      <w:r w:rsidDel="00000000" w:rsidR="00000000" w:rsidRPr="00000000">
        <w:rPr>
          <w:rFonts w:ascii="Exo 2" w:cs="Exo 2" w:eastAsia="Exo 2" w:hAnsi="Exo 2"/>
          <w:rtl w:val="0"/>
        </w:rPr>
        <w:t xml:space="preserve"> Помятая и небрежно брошенная на стул одежда Администратора. </w:t>
      </w:r>
      <w:r w:rsidDel="00000000" w:rsidR="00000000" w:rsidRPr="00000000">
        <w:rPr>
          <w:rFonts w:ascii="Exo 2" w:cs="Exo 2" w:eastAsia="Exo 2" w:hAnsi="Exo 2"/>
          <w:b w:val="1"/>
          <w:rtl w:val="0"/>
        </w:rPr>
        <w:t xml:space="preserve">2 взмд.</w:t>
      </w:r>
      <w:r w:rsidDel="00000000" w:rsidR="00000000" w:rsidRPr="00000000">
        <w:rPr>
          <w:rFonts w:ascii="Exo 2" w:cs="Exo 2" w:eastAsia="Exo 2" w:hAnsi="Exo 2"/>
          <w:rtl w:val="0"/>
        </w:rPr>
        <w:t xml:space="preserve"> В некоторых местах шёлковая ткань испорчена пулевыми отверстиями. </w:t>
      </w:r>
      <w:r w:rsidDel="00000000" w:rsidR="00000000" w:rsidRPr="00000000">
        <w:rPr>
          <w:rFonts w:ascii="Exo 2" w:cs="Exo 2" w:eastAsia="Exo 2" w:hAnsi="Exo 2"/>
          <w:b w:val="1"/>
          <w:rtl w:val="0"/>
        </w:rPr>
        <w:t xml:space="preserve">3 взмд.</w:t>
      </w:r>
      <w:r w:rsidDel="00000000" w:rsidR="00000000" w:rsidRPr="00000000">
        <w:rPr>
          <w:rFonts w:ascii="Exo 2" w:cs="Exo 2" w:eastAsia="Exo 2" w:hAnsi="Exo 2"/>
          <w:rtl w:val="0"/>
        </w:rPr>
        <w:t xml:space="preserve"> Позолоченный бейдж на груди сообщает имя владельца – Теодор Анзеба. (повторяется)</w:t>
      </w:r>
    </w:p>
    <w:p w:rsidR="00000000" w:rsidDel="00000000" w:rsidP="00000000" w:rsidRDefault="00000000" w:rsidRPr="00000000" w14:paraId="00000644">
      <w:pPr>
        <w:widowControl w:val="0"/>
        <w:numPr>
          <w:ilvl w:val="0"/>
          <w:numId w:val="8"/>
        </w:numPr>
        <w:spacing w:line="240" w:lineRule="auto"/>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Угол (отсек), посвященный индейцам Абенаки (его рассматривала в прологе Кларисса. Теперь можем и мы)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Небольшой краеведческий угол. Экспозиция, в основном, повествует о коренных жителях этого региона.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Индейцы Абенаки, что населяли здешние бескрайние леса, со временем были жестоко истреблены прибывшими европейцами. </w:t>
      </w:r>
      <w:r w:rsidDel="00000000" w:rsidR="00000000" w:rsidRPr="00000000">
        <w:rPr>
          <w:rFonts w:ascii="Exo 2" w:cs="Exo 2" w:eastAsia="Exo 2" w:hAnsi="Exo 2"/>
          <w:b w:val="1"/>
          <w:rtl w:val="0"/>
        </w:rPr>
        <w:t xml:space="preserve">3 взмд. </w:t>
      </w:r>
      <w:r w:rsidDel="00000000" w:rsidR="00000000" w:rsidRPr="00000000">
        <w:rPr>
          <w:rFonts w:ascii="Exo 2" w:cs="Exo 2" w:eastAsia="Exo 2" w:hAnsi="Exo 2"/>
          <w:rtl w:val="0"/>
        </w:rPr>
        <w:t xml:space="preserve">Затем – первая неудачная попытка основать долговременное поселение. За ней вторая, уже увенчавшаяся успехом и появлением в последствии города Пилигрим-сити. </w:t>
      </w:r>
      <w:r w:rsidDel="00000000" w:rsidR="00000000" w:rsidRPr="00000000">
        <w:rPr>
          <w:rFonts w:ascii="Exo 2" w:cs="Exo 2" w:eastAsia="Exo 2" w:hAnsi="Exo 2"/>
          <w:b w:val="1"/>
          <w:rtl w:val="0"/>
        </w:rPr>
        <w:t xml:space="preserve">4 взмд. </w:t>
      </w:r>
      <w:r w:rsidDel="00000000" w:rsidR="00000000" w:rsidRPr="00000000">
        <w:rPr>
          <w:rFonts w:ascii="Exo 2" w:cs="Exo 2" w:eastAsia="Exo 2" w:hAnsi="Exo 2"/>
          <w:rtl w:val="0"/>
        </w:rPr>
        <w:t xml:space="preserve">Дальнейшая судьба коренного народа – прозябание в резервациях, ассимиляция или грабеж материальной культуры для украшения отеля.</w:t>
      </w:r>
    </w:p>
    <w:p w:rsidR="00000000" w:rsidDel="00000000" w:rsidP="00000000" w:rsidRDefault="00000000" w:rsidRPr="00000000" w14:paraId="00000645">
      <w:pPr>
        <w:widowControl w:val="0"/>
        <w:numPr>
          <w:ilvl w:val="0"/>
          <w:numId w:val="8"/>
        </w:numPr>
        <w:spacing w:line="240" w:lineRule="auto"/>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Стол (любой из двух, на втором этаже, правая секция). На нём должна стоять тарелка ВКУСНО выглядящей еды. Допустим, спагетти с мясной подливкой. Круто, если она ещё и дымиться будет.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Ваше внимание привлекает аромат. Исходит он от большого блюда, с горкой наполненного ещё горячим ужином.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Вы настороженно осматриваете этот подарок. Всё-таки предыдущие жестокие сюрпризы оставили осадок. </w:t>
      </w:r>
      <w:r w:rsidDel="00000000" w:rsidR="00000000" w:rsidRPr="00000000">
        <w:rPr>
          <w:rFonts w:ascii="Exo 2" w:cs="Exo 2" w:eastAsia="Exo 2" w:hAnsi="Exo 2"/>
          <w:b w:val="1"/>
          <w:rtl w:val="0"/>
        </w:rPr>
        <w:t xml:space="preserve">3 взмд. </w:t>
      </w:r>
      <w:r w:rsidDel="00000000" w:rsidR="00000000" w:rsidRPr="00000000">
        <w:rPr>
          <w:rFonts w:ascii="Exo 2" w:cs="Exo 2" w:eastAsia="Exo 2" w:hAnsi="Exo 2"/>
          <w:rtl w:val="0"/>
        </w:rPr>
        <w:t xml:space="preserve">Не в силах сдерживаться, вы аккуратно пробуете. И…</w:t>
        <w:br w:type="textWrapping"/>
        <w:t xml:space="preserve">&lt;nl&gt;Ничего. Никакой гнили, крови, железа и прочего. Только вкусная еда, которая насыщает вас, дав истощенному организму немного сил. (</w:t>
      </w:r>
      <w:r w:rsidDel="00000000" w:rsidR="00000000" w:rsidRPr="00000000">
        <w:rPr>
          <w:rFonts w:ascii="Exo 2" w:cs="Exo 2" w:eastAsia="Exo 2" w:hAnsi="Exo 2"/>
          <w:b w:val="1"/>
          <w:u w:val="single"/>
          <w:rtl w:val="0"/>
        </w:rPr>
        <w:t xml:space="preserve">+`1 </w:t>
      </w:r>
      <w:ins w:author="tim kenji" w:id="0" w:date="2024-11-24T19:13:43Z">
        <w:r w:rsidDel="00000000" w:rsidR="00000000" w:rsidRPr="00000000">
          <w:rPr>
            <w:rFonts w:ascii="Exo 2" w:cs="Exo 2" w:eastAsia="Exo 2" w:hAnsi="Exo 2"/>
            <w:b w:val="1"/>
            <w:u w:val="single"/>
            <w:rtl w:val="0"/>
          </w:rPr>
          <w:t xml:space="preserve">HP</w:t>
        </w:r>
      </w:ins>
      <w:del w:author="tim kenji" w:id="0" w:date="2024-11-24T19:13:43Z">
        <w:r w:rsidDel="00000000" w:rsidR="00000000" w:rsidRPr="00000000">
          <w:rPr>
            <w:rFonts w:ascii="Exo 2" w:cs="Exo 2" w:eastAsia="Exo 2" w:hAnsi="Exo 2"/>
            <w:b w:val="1"/>
            <w:u w:val="single"/>
            <w:rtl w:val="0"/>
          </w:rPr>
          <w:delText xml:space="preserve">SAN</w:delText>
        </w:r>
      </w:del>
      <w:r w:rsidDel="00000000" w:rsidR="00000000" w:rsidRPr="00000000">
        <w:rPr>
          <w:rFonts w:ascii="Exo 2" w:cs="Exo 2" w:eastAsia="Exo 2" w:hAnsi="Exo 2"/>
          <w:rtl w:val="0"/>
        </w:rPr>
        <w:t xml:space="preserve">. </w:t>
      </w:r>
      <w:r w:rsidDel="00000000" w:rsidR="00000000" w:rsidRPr="00000000">
        <w:rPr>
          <w:rFonts w:ascii="Exo 2" w:cs="Exo 2" w:eastAsia="Exo 2" w:hAnsi="Exo 2"/>
          <w:rtl w:val="0"/>
        </w:rPr>
        <w:t xml:space="preserve">Будет КРУТО, если после этого действия тарелка опустеет). </w:t>
      </w:r>
      <w:r w:rsidDel="00000000" w:rsidR="00000000" w:rsidRPr="00000000">
        <w:rPr>
          <w:rFonts w:ascii="Exo 2" w:cs="Exo 2" w:eastAsia="Exo 2" w:hAnsi="Exo 2"/>
          <w:b w:val="1"/>
          <w:rtl w:val="0"/>
        </w:rPr>
        <w:t xml:space="preserve">4 взмд. </w:t>
      </w:r>
      <w:ins w:author="tim kenji" w:id="1" w:date="2024-11-24T17:58:45Z">
        <w:commentRangeStart w:id="37"/>
        <w:commentRangeStart w:id="38"/>
        <w:commentRangeStart w:id="39"/>
        <w:commentRangeStart w:id="40"/>
        <w:commentRangeStart w:id="41"/>
        <w:r w:rsidDel="00000000" w:rsidR="00000000" w:rsidRPr="00000000">
          <w:rPr>
            <w:rFonts w:ascii="Exo 2" w:cs="Exo 2" w:eastAsia="Exo 2" w:hAnsi="Exo 2"/>
            <w:b w:val="1"/>
            <w:rtl w:val="0"/>
          </w:rPr>
          <w:t xml:space="preserve">Вы уже всё съели.</w:t>
        </w:r>
      </w:ins>
      <w:del w:author="tim kenji" w:id="1" w:date="2024-11-24T17:58:45Z">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Exo 2" w:cs="Exo 2" w:eastAsia="Exo 2" w:hAnsi="Exo 2"/>
            <w:rtl w:val="0"/>
          </w:rPr>
          <w:delText xml:space="preserve">Вы уже насытились.</w:delText>
        </w:r>
      </w:del>
      <w:r w:rsidDel="00000000" w:rsidR="00000000" w:rsidRPr="00000000">
        <w:rPr>
          <w:rFonts w:ascii="Exo 2" w:cs="Exo 2" w:eastAsia="Exo 2" w:hAnsi="Exo 2"/>
          <w:rtl w:val="0"/>
        </w:rPr>
        <w:t xml:space="preserve"> (повторяется)</w:t>
      </w:r>
      <w:r w:rsidDel="00000000" w:rsidR="00000000" w:rsidRPr="00000000">
        <w:rPr>
          <w:rtl w:val="0"/>
        </w:rPr>
      </w:r>
    </w:p>
    <w:p w:rsidR="00000000" w:rsidDel="00000000" w:rsidP="00000000" w:rsidRDefault="00000000" w:rsidRPr="00000000" w14:paraId="00000646">
      <w:pPr>
        <w:widowControl w:val="0"/>
        <w:numPr>
          <w:ilvl w:val="0"/>
          <w:numId w:val="8"/>
        </w:numPr>
        <w:spacing w:line="240" w:lineRule="auto"/>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Кожаный диван (с правой стороны, напротив того дивана, где сидит Селена)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Старомодный диван. За время ваших злоключений кто-то или что-то привело его – и большую часть фойе – в порядок.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Теперь кожаная поверхность выглядит обновлённой и чистой. Вам очень хочется прилечь и немного расслабиться. </w:t>
      </w:r>
      <w:r w:rsidDel="00000000" w:rsidR="00000000" w:rsidRPr="00000000">
        <w:rPr>
          <w:rFonts w:ascii="Exo 2" w:cs="Exo 2" w:eastAsia="Exo 2" w:hAnsi="Exo 2"/>
          <w:b w:val="1"/>
          <w:rtl w:val="0"/>
        </w:rPr>
        <w:t xml:space="preserve">3 взмд.</w:t>
      </w:r>
      <w:r w:rsidDel="00000000" w:rsidR="00000000" w:rsidRPr="00000000">
        <w:rPr>
          <w:rFonts w:ascii="Exo 2" w:cs="Exo 2" w:eastAsia="Exo 2" w:hAnsi="Exo 2"/>
          <w:rtl w:val="0"/>
        </w:rPr>
        <w:t xml:space="preserve"> Зачем отступать от задуманного? (после чего персонаж садится (ложится) на диван, затемнение экрана, пара секунд темноты, экран проясняется, персонаж встаёт с дивана. Затем продолжение текста)</w:t>
        <w:br w:type="textWrapping"/>
        <w:t xml:space="preserve">&lt;nl&gt;Небольшой отдых воодушевил и придал вам сил. </w:t>
      </w:r>
      <w:r w:rsidDel="00000000" w:rsidR="00000000" w:rsidRPr="00000000">
        <w:rPr>
          <w:rFonts w:ascii="Exo 2" w:cs="Exo 2" w:eastAsia="Exo 2" w:hAnsi="Exo 2"/>
          <w:b w:val="1"/>
          <w:u w:val="single"/>
          <w:rtl w:val="0"/>
        </w:rPr>
        <w:t xml:space="preserve">(+SAN)</w:t>
      </w:r>
      <w:r w:rsidDel="00000000" w:rsidR="00000000" w:rsidRPr="00000000">
        <w:rPr>
          <w:rFonts w:ascii="Exo 2" w:cs="Exo 2" w:eastAsia="Exo 2" w:hAnsi="Exo 2"/>
          <w:rtl w:val="0"/>
        </w:rPr>
        <w:br w:type="textWrapping"/>
      </w:r>
      <w:r w:rsidDel="00000000" w:rsidR="00000000" w:rsidRPr="00000000">
        <w:rPr>
          <w:rFonts w:ascii="Exo 2" w:cs="Exo 2" w:eastAsia="Exo 2" w:hAnsi="Exo 2"/>
          <w:b w:val="1"/>
          <w:rtl w:val="0"/>
        </w:rPr>
        <w:t xml:space="preserve">4 взмд. </w:t>
      </w:r>
      <w:r w:rsidDel="00000000" w:rsidR="00000000" w:rsidRPr="00000000">
        <w:rPr>
          <w:rFonts w:ascii="Exo 2" w:cs="Exo 2" w:eastAsia="Exo 2" w:hAnsi="Exo 2"/>
          <w:rtl w:val="0"/>
        </w:rPr>
        <w:t xml:space="preserve">Сейчас вы не чувствуете усталости. (повторяется) (</w:t>
      </w:r>
      <w:r w:rsidDel="00000000" w:rsidR="00000000" w:rsidRPr="00000000">
        <w:rPr>
          <w:rFonts w:ascii="Exo 2" w:cs="Exo 2" w:eastAsia="Exo 2" w:hAnsi="Exo 2"/>
          <w:b w:val="1"/>
          <w:rtl w:val="0"/>
        </w:rPr>
        <w:t xml:space="preserve">ТИМ!</w:t>
      </w:r>
      <w:r w:rsidDel="00000000" w:rsidR="00000000" w:rsidRPr="00000000">
        <w:rPr>
          <w:rFonts w:ascii="Exo 2" w:cs="Exo 2" w:eastAsia="Exo 2" w:hAnsi="Exo 2"/>
          <w:rtl w:val="0"/>
        </w:rPr>
        <w:t xml:space="preserve"> Мы можем </w:t>
      </w:r>
      <w:commentRangeStart w:id="42"/>
      <w:commentRangeStart w:id="43"/>
      <w:commentRangeStart w:id="44"/>
      <w:commentRangeStart w:id="45"/>
      <w:commentRangeStart w:id="46"/>
      <w:commentRangeStart w:id="47"/>
      <w:commentRangeStart w:id="48"/>
      <w:r w:rsidDel="00000000" w:rsidR="00000000" w:rsidRPr="00000000">
        <w:rPr>
          <w:rFonts w:ascii="Exo 2" w:cs="Exo 2" w:eastAsia="Exo 2" w:hAnsi="Exo 2"/>
          <w:rtl w:val="0"/>
        </w:rPr>
        <w:t xml:space="preserve">оставить этот диванчик на другие интерлюдии</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Exo 2" w:cs="Exo 2" w:eastAsia="Exo 2" w:hAnsi="Exo 2"/>
          <w:rtl w:val="0"/>
        </w:rPr>
        <w:t xml:space="preserve">? Чтобы игроки могли себе немного SAN восстановить в любом случае? Крошечный приятный бонус в мире страданий отеля)</w:t>
      </w:r>
    </w:p>
    <w:p w:rsidR="00000000" w:rsidDel="00000000" w:rsidP="00000000" w:rsidRDefault="00000000" w:rsidRPr="00000000" w14:paraId="00000647">
      <w:pPr>
        <w:widowControl w:val="0"/>
        <w:numPr>
          <w:ilvl w:val="0"/>
          <w:numId w:val="8"/>
        </w:numPr>
        <w:spacing w:line="240" w:lineRule="auto"/>
        <w:ind w:left="708.6614173228347" w:hanging="360"/>
        <w:jc w:val="both"/>
        <w:rPr>
          <w:rFonts w:ascii="Exo 2" w:cs="Exo 2" w:eastAsia="Exo 2" w:hAnsi="Exo 2"/>
        </w:rPr>
      </w:pPr>
      <w:r w:rsidDel="00000000" w:rsidR="00000000" w:rsidRPr="00000000">
        <w:rPr>
          <w:rFonts w:ascii="Exo 2" w:cs="Exo 2" w:eastAsia="Exo 2" w:hAnsi="Exo 2"/>
          <w:rtl w:val="0"/>
        </w:rPr>
        <w:t xml:space="preserve">Картина на стене (ЛЕВАЯ часть фойе) – </w:t>
      </w:r>
      <w:r w:rsidDel="00000000" w:rsidR="00000000" w:rsidRPr="00000000">
        <w:rPr>
          <w:rFonts w:ascii="Exo 2" w:cs="Exo 2" w:eastAsia="Exo 2" w:hAnsi="Exo 2"/>
          <w:b w:val="1"/>
          <w:rtl w:val="0"/>
        </w:rPr>
        <w:t xml:space="preserve">1 взмд.</w:t>
      </w:r>
      <w:r w:rsidDel="00000000" w:rsidR="00000000" w:rsidRPr="00000000">
        <w:rPr>
          <w:rFonts w:ascii="Exo 2" w:cs="Exo 2" w:eastAsia="Exo 2" w:hAnsi="Exo 2"/>
          <w:rtl w:val="0"/>
        </w:rPr>
        <w:t xml:space="preserve"> Картина с изображением Аппалачей. Под ней табличка с надписью</w:t>
      </w:r>
      <w:r w:rsidDel="00000000" w:rsidR="00000000" w:rsidRPr="00000000">
        <w:rPr>
          <w:rFonts w:ascii="Exo 2" w:cs="Exo 2" w:eastAsia="Exo 2" w:hAnsi="Exo 2"/>
          <w:highlight w:val="green"/>
          <w:rtl w:val="0"/>
        </w:rPr>
        <w:t xml:space="preserve">:</w:t>
      </w:r>
      <w:r w:rsidDel="00000000" w:rsidR="00000000" w:rsidRPr="00000000">
        <w:rPr>
          <w:rFonts w:ascii="Exo 2" w:cs="Exo 2" w:eastAsia="Exo 2" w:hAnsi="Exo 2"/>
          <w:rtl w:val="0"/>
        </w:rPr>
        <w:t xml:space="preserve"> “Подарок пансионату от семьи </w:t>
      </w:r>
      <w:r w:rsidDel="00000000" w:rsidR="00000000" w:rsidRPr="00000000">
        <w:rPr>
          <w:rFonts w:ascii="Exo 2" w:cs="Exo 2" w:eastAsia="Exo 2" w:hAnsi="Exo 2"/>
          <w:rtl w:val="0"/>
        </w:rPr>
        <w:t xml:space="preserve">Гримсвотер</w:t>
      </w:r>
      <w:r w:rsidDel="00000000" w:rsidR="00000000" w:rsidRPr="00000000">
        <w:rPr>
          <w:rFonts w:ascii="Exo 2" w:cs="Exo 2" w:eastAsia="Exo 2" w:hAnsi="Exo 2"/>
          <w:rtl w:val="0"/>
        </w:rPr>
        <w:t xml:space="preserve">”. </w:t>
        <w:br w:type="textWrapping"/>
        <w:t xml:space="preserve">&lt;nl&gt;</w:t>
      </w:r>
      <w:r w:rsidDel="00000000" w:rsidR="00000000" w:rsidRPr="00000000">
        <w:rPr>
          <w:rFonts w:ascii="Exo 2" w:cs="Exo 2" w:eastAsia="Exo 2" w:hAnsi="Exo 2"/>
          <w:b w:val="1"/>
          <w:rtl w:val="0"/>
        </w:rPr>
        <w:t xml:space="preserve">Сел: –</w:t>
      </w:r>
      <w:r w:rsidDel="00000000" w:rsidR="00000000" w:rsidRPr="00000000">
        <w:rPr>
          <w:rFonts w:ascii="Exo 2" w:cs="Exo 2" w:eastAsia="Exo 2" w:hAnsi="Exo 2"/>
          <w:rtl w:val="0"/>
        </w:rPr>
        <w:t xml:space="preserve">О! Это же Томас Коул, Гудзоновская школа. Приятно знать, что у кого-то в этой глуши есть чувство вкуса. (ЭТА МЫСЛЕ РЕПЛИКА ПОЯВЛЯЕТСЯ ТОЛЬКО ПРИ ПРОХОЖДЕНИИ ЗА СЕЛЕНУ)</w:t>
        <w:br w:type="textWrapping"/>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Изображение величественных горных пейзажей действует на вас успокаивающе. </w:t>
      </w:r>
      <w:r w:rsidDel="00000000" w:rsidR="00000000" w:rsidRPr="00000000">
        <w:rPr>
          <w:rFonts w:ascii="Exo 2" w:cs="Exo 2" w:eastAsia="Exo 2" w:hAnsi="Exo 2"/>
          <w:b w:val="1"/>
          <w:u w:val="single"/>
          <w:rtl w:val="0"/>
        </w:rPr>
        <w:t xml:space="preserve">(+SAN)</w:t>
        <w:br w:type="textWrapping"/>
      </w:r>
      <w:r w:rsidDel="00000000" w:rsidR="00000000" w:rsidRPr="00000000">
        <w:rPr>
          <w:rFonts w:ascii="Exo 2" w:cs="Exo 2" w:eastAsia="Exo 2" w:hAnsi="Exo 2"/>
          <w:rtl w:val="0"/>
        </w:rPr>
        <w:t xml:space="preserve">&lt;nl&gt;</w:t>
      </w:r>
      <w:r w:rsidDel="00000000" w:rsidR="00000000" w:rsidRPr="00000000">
        <w:rPr>
          <w:rFonts w:ascii="Exo 2" w:cs="Exo 2" w:eastAsia="Exo 2" w:hAnsi="Exo 2"/>
          <w:b w:val="1"/>
          <w:rtl w:val="0"/>
        </w:rPr>
        <w:t xml:space="preserve">Кр:</w:t>
      </w:r>
      <w:r w:rsidDel="00000000" w:rsidR="00000000" w:rsidRPr="00000000">
        <w:rPr>
          <w:rFonts w:ascii="Exo 2" w:cs="Exo 2" w:eastAsia="Exo 2" w:hAnsi="Exo 2"/>
          <w:rtl w:val="0"/>
        </w:rPr>
        <w:t xml:space="preserve"> –Ля. Мазня-мазней, а чё-то в этом есть. Брательник бы оценил, сволочь такая. (ЭТА МЫСЛЕ-РЕПЛИКА ПОЯВЛЯЕТСЯ ТОЛЬКО ПРИ ПРОХОЖДЕНИИ ЗА КРИСА) </w:t>
        <w:br w:type="textWrapping"/>
      </w:r>
      <w:r w:rsidDel="00000000" w:rsidR="00000000" w:rsidRPr="00000000">
        <w:rPr>
          <w:rFonts w:ascii="Exo 2" w:cs="Exo 2" w:eastAsia="Exo 2" w:hAnsi="Exo 2"/>
          <w:b w:val="1"/>
          <w:rtl w:val="0"/>
        </w:rPr>
        <w:t xml:space="preserve">3 взмд. </w:t>
      </w:r>
      <w:r w:rsidDel="00000000" w:rsidR="00000000" w:rsidRPr="00000000">
        <w:rPr>
          <w:rFonts w:ascii="Exo 2" w:cs="Exo 2" w:eastAsia="Exo 2" w:hAnsi="Exo 2"/>
          <w:rtl w:val="0"/>
        </w:rPr>
        <w:t xml:space="preserve">Новых деталей на картине не появилось. (повторяется)</w:t>
      </w:r>
    </w:p>
    <w:p w:rsidR="00000000" w:rsidDel="00000000" w:rsidP="00000000" w:rsidRDefault="00000000" w:rsidRPr="00000000" w14:paraId="00000648">
      <w:pPr>
        <w:widowControl w:val="0"/>
        <w:numPr>
          <w:ilvl w:val="0"/>
          <w:numId w:val="8"/>
        </w:numPr>
        <w:spacing w:line="240" w:lineRule="auto"/>
        <w:ind w:left="708.6614173228347" w:hanging="360"/>
        <w:jc w:val="both"/>
        <w:rPr>
          <w:rFonts w:ascii="Exo 2" w:cs="Exo 2" w:eastAsia="Exo 2" w:hAnsi="Exo 2"/>
        </w:rPr>
      </w:pPr>
      <w:r w:rsidDel="00000000" w:rsidR="00000000" w:rsidRPr="00000000">
        <w:rPr>
          <w:rFonts w:ascii="Exo 2" w:cs="Exo 2" w:eastAsia="Exo 2" w:hAnsi="Exo 2"/>
          <w:rtl w:val="0"/>
        </w:rPr>
        <w:t xml:space="preserve">Барная стойка (второй этаж фойе, левая секция)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Изысканная барная стойка из массива дерева. На фасаде горельеф повествует о быте индейского поселения.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Все грязные пятна исчезли. Посуда натерта до блеска. Чистота почти образцовая. </w:t>
      </w:r>
      <w:r w:rsidDel="00000000" w:rsidR="00000000" w:rsidRPr="00000000">
        <w:rPr>
          <w:rFonts w:ascii="Exo 2" w:cs="Exo 2" w:eastAsia="Exo 2" w:hAnsi="Exo 2"/>
          <w:b w:val="1"/>
          <w:rtl w:val="0"/>
        </w:rPr>
        <w:t xml:space="preserve">3 взмд. </w:t>
      </w:r>
      <w:r w:rsidDel="00000000" w:rsidR="00000000" w:rsidRPr="00000000">
        <w:rPr>
          <w:rFonts w:ascii="Exo 2" w:cs="Exo 2" w:eastAsia="Exo 2" w:hAnsi="Exo 2"/>
          <w:rtl w:val="0"/>
        </w:rPr>
        <w:t xml:space="preserve">Единственная недостающая деталь – услужливый бармен за стойкой. Но вы, столкнувшись с местными порождениями, не против его отсутствия. </w:t>
      </w:r>
      <w:r w:rsidDel="00000000" w:rsidR="00000000" w:rsidRPr="00000000">
        <w:rPr>
          <w:rFonts w:ascii="Exo 2" w:cs="Exo 2" w:eastAsia="Exo 2" w:hAnsi="Exo 2"/>
          <w:b w:val="1"/>
          <w:rtl w:val="0"/>
        </w:rPr>
        <w:t xml:space="preserve">4 взмд. </w:t>
      </w:r>
      <w:commentRangeStart w:id="49"/>
      <w:commentRangeStart w:id="50"/>
      <w:commentRangeStart w:id="51"/>
      <w:commentRangeStart w:id="52"/>
      <w:commentRangeStart w:id="53"/>
      <w:r w:rsidDel="00000000" w:rsidR="00000000" w:rsidRPr="00000000">
        <w:rPr>
          <w:rFonts w:ascii="Exo 2" w:cs="Exo 2" w:eastAsia="Exo 2" w:hAnsi="Exo 2"/>
          <w:rtl w:val="0"/>
        </w:rPr>
        <w:t xml:space="preserve">В этом баре не наливают. (повторяется)</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649">
      <w:pPr>
        <w:widowControl w:val="0"/>
        <w:numPr>
          <w:ilvl w:val="0"/>
          <w:numId w:val="8"/>
        </w:numPr>
        <w:spacing w:line="240" w:lineRule="auto"/>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Лифт в фойе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На первый взгляд – обыденный лифт. Однако для вас он стал воплощением врат, ведущих на круги Ада.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Сейчас он не подаёт признаков жизни. (повторяется)</w:t>
      </w:r>
    </w:p>
    <w:p w:rsidR="00000000" w:rsidDel="00000000" w:rsidP="00000000" w:rsidRDefault="00000000" w:rsidRPr="00000000" w14:paraId="0000064A">
      <w:pPr>
        <w:widowControl w:val="0"/>
        <w:numPr>
          <w:ilvl w:val="0"/>
          <w:numId w:val="8"/>
        </w:numPr>
        <w:spacing w:line="240" w:lineRule="auto"/>
        <w:ind w:left="708.6614173228347" w:hanging="360"/>
        <w:jc w:val="both"/>
        <w:rPr>
          <w:rFonts w:ascii="Exo 2" w:cs="Exo 2" w:eastAsia="Exo 2" w:hAnsi="Exo 2"/>
          <w:u w:val="none"/>
        </w:rPr>
      </w:pPr>
      <w:r w:rsidDel="00000000" w:rsidR="00000000" w:rsidRPr="00000000">
        <w:rPr>
          <w:rFonts w:ascii="Exo 2" w:cs="Exo 2" w:eastAsia="Exo 2" w:hAnsi="Exo 2"/>
          <w:rtl w:val="0"/>
        </w:rPr>
        <w:t xml:space="preserve">Двери-выход из Отеля – </w:t>
      </w:r>
      <w:r w:rsidDel="00000000" w:rsidR="00000000" w:rsidRPr="00000000">
        <w:rPr>
          <w:rFonts w:ascii="Exo 2" w:cs="Exo 2" w:eastAsia="Exo 2" w:hAnsi="Exo 2"/>
          <w:b w:val="1"/>
          <w:rtl w:val="0"/>
        </w:rPr>
        <w:t xml:space="preserve">1 взмд. </w:t>
      </w:r>
      <w:r w:rsidDel="00000000" w:rsidR="00000000" w:rsidRPr="00000000">
        <w:rPr>
          <w:rFonts w:ascii="Exo 2" w:cs="Exo 2" w:eastAsia="Exo 2" w:hAnsi="Exo 2"/>
          <w:rtl w:val="0"/>
        </w:rPr>
        <w:t xml:space="preserve">Еще недавно сломанные двери сейчас выглядят совсем новенькими. Теперь вместо </w:t>
      </w:r>
      <w:r w:rsidDel="00000000" w:rsidR="00000000" w:rsidRPr="00000000">
        <w:rPr>
          <w:rFonts w:ascii="Exo 2" w:cs="Exo 2" w:eastAsia="Exo 2" w:hAnsi="Exo 2"/>
          <w:color w:val="444746"/>
          <w:rtl w:val="0"/>
        </w:rPr>
        <w:t xml:space="preserve">обветшалого </w:t>
      </w:r>
      <w:r w:rsidDel="00000000" w:rsidR="00000000" w:rsidRPr="00000000">
        <w:rPr>
          <w:rFonts w:ascii="Exo 2" w:cs="Exo 2" w:eastAsia="Exo 2" w:hAnsi="Exo 2"/>
          <w:rtl w:val="0"/>
        </w:rPr>
        <w:t xml:space="preserve">дерева </w:t>
      </w:r>
      <w:r w:rsidDel="00000000" w:rsidR="00000000" w:rsidRPr="00000000">
        <w:rPr>
          <w:rFonts w:ascii="Exo 2" w:cs="Exo 2" w:eastAsia="Exo 2" w:hAnsi="Exo 2"/>
          <w:b w:val="1"/>
          <w:color w:val="ff0000"/>
          <w:rtl w:val="0"/>
        </w:rPr>
        <w:t xml:space="preserve">выход</w:t>
      </w:r>
      <w:r w:rsidDel="00000000" w:rsidR="00000000" w:rsidRPr="00000000">
        <w:rPr>
          <w:rFonts w:ascii="Exo 2" w:cs="Exo 2" w:eastAsia="Exo 2" w:hAnsi="Exo 2"/>
          <w:rtl w:val="0"/>
        </w:rPr>
        <w:t xml:space="preserve"> преграждают массивные и нерушимые дубовые створы. </w:t>
      </w:r>
      <w:r w:rsidDel="00000000" w:rsidR="00000000" w:rsidRPr="00000000">
        <w:rPr>
          <w:rFonts w:ascii="Exo 2" w:cs="Exo 2" w:eastAsia="Exo 2" w:hAnsi="Exo 2"/>
          <w:b w:val="1"/>
          <w:rtl w:val="0"/>
        </w:rPr>
        <w:t xml:space="preserve">2 взмд.</w:t>
      </w:r>
      <w:r w:rsidDel="00000000" w:rsidR="00000000" w:rsidRPr="00000000">
        <w:rPr>
          <w:rFonts w:ascii="Exo 2" w:cs="Exo 2" w:eastAsia="Exo 2" w:hAnsi="Exo 2"/>
          <w:rtl w:val="0"/>
        </w:rPr>
        <w:t xml:space="preserve"> Окончательно вопрос побега из этого места закрывают три поперечные балки.</w:t>
      </w:r>
      <w:r w:rsidDel="00000000" w:rsidR="00000000" w:rsidRPr="00000000">
        <w:rPr>
          <w:rFonts w:ascii="Exo 2" w:cs="Exo 2" w:eastAsia="Exo 2" w:hAnsi="Exo 2"/>
          <w:b w:val="1"/>
          <w:rtl w:val="0"/>
        </w:rPr>
        <w:t xml:space="preserve"> 3 взмд. </w:t>
      </w:r>
      <w:r w:rsidDel="00000000" w:rsidR="00000000" w:rsidRPr="00000000">
        <w:rPr>
          <w:rFonts w:ascii="Exo 2" w:cs="Exo 2" w:eastAsia="Exo 2" w:hAnsi="Exo 2"/>
          <w:rtl w:val="0"/>
        </w:rPr>
        <w:t xml:space="preserve">Без соответствующих ключей открыть их не представляется возможным. (повторяется)</w:t>
      </w:r>
    </w:p>
    <w:p w:rsidR="00000000" w:rsidDel="00000000" w:rsidP="00000000" w:rsidRDefault="00000000" w:rsidRPr="00000000" w14:paraId="0000064B">
      <w:pPr>
        <w:widowControl w:val="0"/>
        <w:numPr>
          <w:ilvl w:val="0"/>
          <w:numId w:val="8"/>
        </w:numPr>
        <w:spacing w:line="240" w:lineRule="auto"/>
        <w:ind w:left="708.6614173228347" w:hanging="360"/>
        <w:jc w:val="both"/>
        <w:rPr>
          <w:rFonts w:ascii="Exo 2" w:cs="Exo 2" w:eastAsia="Exo 2" w:hAnsi="Exo 2"/>
        </w:rPr>
      </w:pPr>
      <w:r w:rsidDel="00000000" w:rsidR="00000000" w:rsidRPr="00000000">
        <w:rPr>
          <w:rFonts w:ascii="Exo 2" w:cs="Exo 2" w:eastAsia="Exo 2" w:hAnsi="Exo 2"/>
          <w:rtl w:val="0"/>
        </w:rPr>
        <w:t xml:space="preserve">Дверь на втором этаже, правая секция. – </w:t>
      </w:r>
      <w:r w:rsidDel="00000000" w:rsidR="00000000" w:rsidRPr="00000000">
        <w:rPr>
          <w:rFonts w:ascii="Exo 2" w:cs="Exo 2" w:eastAsia="Exo 2" w:hAnsi="Exo 2"/>
          <w:b w:val="1"/>
          <w:rtl w:val="0"/>
        </w:rPr>
        <w:t xml:space="preserve">1 взмд,</w:t>
      </w:r>
      <w:r w:rsidDel="00000000" w:rsidR="00000000" w:rsidRPr="00000000">
        <w:rPr>
          <w:rFonts w:ascii="Exo 2" w:cs="Exo 2" w:eastAsia="Exo 2" w:hAnsi="Exo 2"/>
          <w:rtl w:val="0"/>
        </w:rPr>
        <w:t xml:space="preserve"> Дверь заперта. Возле неё обрывается небольшой след из свежей листвы. (повторяется) (То бишь след из листвы должен оставаться)</w:t>
      </w:r>
    </w:p>
    <w:bookmarkStart w:colFirst="0" w:colLast="0" w:name="5li1tu1k0dts" w:id="14"/>
    <w:bookmarkEnd w:id="14"/>
    <w:p w:rsidR="00000000" w:rsidDel="00000000" w:rsidP="00000000" w:rsidRDefault="00000000" w:rsidRPr="00000000" w14:paraId="0000064C">
      <w:pPr>
        <w:widowControl w:val="0"/>
        <w:numPr>
          <w:ilvl w:val="0"/>
          <w:numId w:val="8"/>
        </w:numPr>
        <w:spacing w:line="240" w:lineRule="auto"/>
        <w:ind w:left="708.6614173228347" w:hanging="360"/>
        <w:jc w:val="both"/>
        <w:rPr>
          <w:rFonts w:ascii="Exo 2" w:cs="Exo 2" w:eastAsia="Exo 2" w:hAnsi="Exo 2"/>
          <w:b w:val="1"/>
        </w:rPr>
      </w:pPr>
      <w:r w:rsidDel="00000000" w:rsidR="00000000" w:rsidRPr="00000000">
        <w:rPr>
          <w:rFonts w:ascii="Exo 2" w:cs="Exo 2" w:eastAsia="Exo 2" w:hAnsi="Exo 2"/>
          <w:b w:val="1"/>
          <w:rtl w:val="0"/>
        </w:rPr>
        <w:t xml:space="preserve">Аналой (</w:t>
      </w:r>
      <w:hyperlink r:id="rId7">
        <w:r w:rsidDel="00000000" w:rsidR="00000000" w:rsidRPr="00000000">
          <w:rPr>
            <w:rFonts w:ascii="Exo 2" w:cs="Exo 2" w:eastAsia="Exo 2" w:hAnsi="Exo 2"/>
            <w:b w:val="1"/>
            <w:color w:val="1155cc"/>
            <w:u w:val="single"/>
            <w:rtl w:val="0"/>
          </w:rPr>
          <w:t xml:space="preserve">Референсы</w:t>
        </w:r>
      </w:hyperlink>
      <w:r w:rsidDel="00000000" w:rsidR="00000000" w:rsidRPr="00000000">
        <w:rPr>
          <w:rFonts w:ascii="Exo 2" w:cs="Exo 2" w:eastAsia="Exo 2" w:hAnsi="Exo 2"/>
          <w:b w:val="1"/>
          <w:rtl w:val="0"/>
        </w:rPr>
        <w:t xml:space="preserve">) (ТИМ! </w:t>
      </w:r>
      <w:r w:rsidDel="00000000" w:rsidR="00000000" w:rsidRPr="00000000">
        <w:rPr>
          <w:rFonts w:ascii="Exo 2" w:cs="Exo 2" w:eastAsia="Exo 2" w:hAnsi="Exo 2"/>
          <w:rtl w:val="0"/>
        </w:rPr>
        <w:t xml:space="preserve">это важный объект, на котором и будет лежать наш журнал-выбор уровней. </w:t>
      </w:r>
      <w:r w:rsidDel="00000000" w:rsidR="00000000" w:rsidRPr="00000000">
        <w:rPr>
          <w:rFonts w:ascii="Exo 2" w:cs="Exo 2" w:eastAsia="Exo 2" w:hAnsi="Exo 2"/>
          <w:b w:val="1"/>
          <w:rtl w:val="0"/>
        </w:rPr>
        <w:t xml:space="preserve">НУЖНО НАРИСОВАТЬ </w:t>
      </w:r>
      <w:r w:rsidDel="00000000" w:rsidR="00000000" w:rsidRPr="00000000">
        <w:rPr>
          <w:rFonts w:ascii="Exo 2" w:cs="Exo 2" w:eastAsia="Exo 2" w:hAnsi="Exo 2"/>
          <w:rtl w:val="0"/>
        </w:rPr>
        <w:t xml:space="preserve">его спрайт художникам. Рефы будут на миро, по ссылке. Предлагаю добавить спрайту анимации. Например, добавить горящие свечи, чтобы он выделялся и привлекал внимание.</w:t>
      </w:r>
      <w:r w:rsidDel="00000000" w:rsidR="00000000" w:rsidRPr="00000000">
        <w:rPr>
          <w:rFonts w:ascii="Exo 2" w:cs="Exo 2" w:eastAsia="Exo 2" w:hAnsi="Exo 2"/>
          <w:b w:val="1"/>
          <w:rtl w:val="0"/>
        </w:rPr>
        <w:t xml:space="preserve">) – 1 взмд. </w:t>
      </w:r>
      <w:r w:rsidDel="00000000" w:rsidR="00000000" w:rsidRPr="00000000">
        <w:rPr>
          <w:rFonts w:ascii="Exo 2" w:cs="Exo 2" w:eastAsia="Exo 2" w:hAnsi="Exo 2"/>
          <w:rtl w:val="0"/>
        </w:rPr>
        <w:t xml:space="preserve">Вычурный деревянный аналой, с красотой которого контрастирует лежащий на нём дешевый журнал. В качестве закладки используется древесная кора с посланием. (+Послание в журнале. </w:t>
      </w:r>
      <w:r w:rsidDel="00000000" w:rsidR="00000000" w:rsidRPr="00000000">
        <w:rPr>
          <w:rFonts w:ascii="Exo 2" w:cs="Exo 2" w:eastAsia="Exo 2" w:hAnsi="Exo 2"/>
          <w:b w:val="1"/>
          <w:rtl w:val="0"/>
        </w:rPr>
        <w:t xml:space="preserve">ТИМ! </w:t>
      </w:r>
      <w:r w:rsidDel="00000000" w:rsidR="00000000" w:rsidRPr="00000000">
        <w:rPr>
          <w:rFonts w:ascii="Exo 2" w:cs="Exo 2" w:eastAsia="Exo 2" w:hAnsi="Exo 2"/>
          <w:rtl w:val="0"/>
        </w:rPr>
        <w:t xml:space="preserve">Мы этот документ открываем сразу после взаимодействия). </w:t>
      </w:r>
      <w:r w:rsidDel="00000000" w:rsidR="00000000" w:rsidRPr="00000000">
        <w:rPr>
          <w:rFonts w:ascii="Exo 2" w:cs="Exo 2" w:eastAsia="Exo 2" w:hAnsi="Exo 2"/>
          <w:b w:val="1"/>
          <w:rtl w:val="0"/>
        </w:rPr>
        <w:t xml:space="preserve">2 взмд. </w:t>
      </w:r>
      <w:r w:rsidDel="00000000" w:rsidR="00000000" w:rsidRPr="00000000">
        <w:rPr>
          <w:rFonts w:ascii="Exo 2" w:cs="Exo 2" w:eastAsia="Exo 2" w:hAnsi="Exo 2"/>
          <w:rtl w:val="0"/>
        </w:rPr>
        <w:t xml:space="preserve">Открыв первую страницу вы понимаете, что здесь рекламируют тематические номера отеля. Вы детальнее изучаете первое предложение. (</w:t>
      </w:r>
      <w:r w:rsidDel="00000000" w:rsidR="00000000" w:rsidRPr="00000000">
        <w:rPr>
          <w:rFonts w:ascii="Exo 2" w:cs="Exo 2" w:eastAsia="Exo 2" w:hAnsi="Exo 2"/>
          <w:b w:val="1"/>
          <w:rtl w:val="0"/>
        </w:rPr>
        <w:t xml:space="preserve">Тим!</w:t>
      </w:r>
      <w:r w:rsidDel="00000000" w:rsidR="00000000" w:rsidRPr="00000000">
        <w:rPr>
          <w:rFonts w:ascii="Exo 2" w:cs="Exo 2" w:eastAsia="Exo 2" w:hAnsi="Exo 2"/>
          <w:rtl w:val="0"/>
        </w:rPr>
        <w:t xml:space="preserve">Тут мы показываем экран выбора уровня, конкретнее – Картинную галерею. Как только игрок его выбирает, запускается звук приезда лифта с характерным дзынь, когда он на этаже.) После чего короткая реплика-реакция от персонажей:</w:t>
      </w:r>
    </w:p>
    <w:p w:rsidR="00000000" w:rsidDel="00000000" w:rsidP="00000000" w:rsidRDefault="00000000" w:rsidRPr="00000000" w14:paraId="0000064D">
      <w:pPr>
        <w:widowControl w:val="0"/>
        <w:spacing w:line="240" w:lineRule="auto"/>
        <w:ind w:left="1417.3228346456694" w:firstLine="0"/>
        <w:jc w:val="both"/>
        <w:rPr>
          <w:rFonts w:ascii="Exo 2" w:cs="Exo 2" w:eastAsia="Exo 2" w:hAnsi="Exo 2"/>
        </w:rPr>
      </w:pPr>
      <w:r w:rsidDel="00000000" w:rsidR="00000000" w:rsidRPr="00000000">
        <w:rPr>
          <w:rFonts w:ascii="Exo 2" w:cs="Exo 2" w:eastAsia="Exo 2" w:hAnsi="Exo 2"/>
          <w:b w:val="1"/>
          <w:rtl w:val="0"/>
        </w:rPr>
        <w:t xml:space="preserve">Крис: –</w:t>
      </w:r>
      <w:r w:rsidDel="00000000" w:rsidR="00000000" w:rsidRPr="00000000">
        <w:rPr>
          <w:rFonts w:ascii="Exo 2" w:cs="Exo 2" w:eastAsia="Exo 2" w:hAnsi="Exo 2"/>
          <w:rtl w:val="0"/>
        </w:rPr>
        <w:t xml:space="preserve">Ну нихера себе! Это чё значит, мне, бля, опять в эту душегубку лезть? </w:t>
      </w:r>
    </w:p>
    <w:p w:rsidR="00000000" w:rsidDel="00000000" w:rsidP="00000000" w:rsidRDefault="00000000" w:rsidRPr="00000000" w14:paraId="0000064E">
      <w:pPr>
        <w:widowControl w:val="0"/>
        <w:spacing w:line="240" w:lineRule="auto"/>
        <w:ind w:left="1417.3228346456694" w:firstLine="0"/>
        <w:jc w:val="both"/>
        <w:rPr>
          <w:rFonts w:ascii="Exo 2" w:cs="Exo 2" w:eastAsia="Exo 2" w:hAnsi="Exo 2"/>
        </w:rPr>
      </w:pPr>
      <w:r w:rsidDel="00000000" w:rsidR="00000000" w:rsidRPr="00000000">
        <w:rPr>
          <w:rFonts w:ascii="Exo 2" w:cs="Exo 2" w:eastAsia="Exo 2" w:hAnsi="Exo 2"/>
          <w:b w:val="1"/>
          <w:rtl w:val="0"/>
        </w:rPr>
        <w:t xml:space="preserve">Джеффри: –</w:t>
      </w:r>
      <w:r w:rsidDel="00000000" w:rsidR="00000000" w:rsidRPr="00000000">
        <w:rPr>
          <w:rFonts w:ascii="Exo 2" w:cs="Exo 2" w:eastAsia="Exo 2" w:hAnsi="Exo 2"/>
          <w:rtl w:val="0"/>
        </w:rPr>
        <w:t xml:space="preserve">Ещё одна закономерность? Хоть что-то становится понятнее.</w:t>
      </w:r>
    </w:p>
    <w:p w:rsidR="00000000" w:rsidDel="00000000" w:rsidP="00000000" w:rsidRDefault="00000000" w:rsidRPr="00000000" w14:paraId="0000064F">
      <w:pPr>
        <w:widowControl w:val="0"/>
        <w:spacing w:line="240" w:lineRule="auto"/>
        <w:ind w:left="1417.3228346456694" w:firstLine="0"/>
        <w:jc w:val="both"/>
        <w:rPr>
          <w:rFonts w:ascii="Exo 2" w:cs="Exo 2" w:eastAsia="Exo 2" w:hAnsi="Exo 2"/>
        </w:rPr>
      </w:pPr>
      <w:r w:rsidDel="00000000" w:rsidR="00000000" w:rsidRPr="00000000">
        <w:rPr>
          <w:rFonts w:ascii="Exo 2" w:cs="Exo 2" w:eastAsia="Exo 2" w:hAnsi="Exo 2"/>
          <w:b w:val="1"/>
          <w:rtl w:val="0"/>
        </w:rPr>
        <w:t xml:space="preserve">Селена: –</w:t>
      </w:r>
      <w:r w:rsidDel="00000000" w:rsidR="00000000" w:rsidRPr="00000000">
        <w:rPr>
          <w:rFonts w:ascii="Exo 2" w:cs="Exo 2" w:eastAsia="Exo 2" w:hAnsi="Exo 2"/>
          <w:rtl w:val="0"/>
        </w:rPr>
        <w:t xml:space="preserve">О, нет… Они же не хотят. Чтобы я… </w:t>
      </w:r>
    </w:p>
    <w:p w:rsidR="00000000" w:rsidDel="00000000" w:rsidP="00000000" w:rsidRDefault="00000000" w:rsidRPr="00000000" w14:paraId="00000650">
      <w:pPr>
        <w:widowControl w:val="0"/>
        <w:spacing w:line="240" w:lineRule="auto"/>
        <w:ind w:left="1417.3228346456694" w:firstLine="0"/>
        <w:jc w:val="both"/>
        <w:rPr>
          <w:rFonts w:ascii="Exo 2" w:cs="Exo 2" w:eastAsia="Exo 2" w:hAnsi="Exo 2"/>
        </w:rPr>
      </w:pPr>
      <w:r w:rsidDel="00000000" w:rsidR="00000000" w:rsidRPr="00000000">
        <w:rPr>
          <w:rFonts w:ascii="Exo 2" w:cs="Exo 2" w:eastAsia="Exo 2" w:hAnsi="Exo 2"/>
          <w:rtl w:val="0"/>
        </w:rPr>
        <w:t xml:space="preserve">&lt;nl&gt;Чёрт, да чтоб их всех.</w:t>
      </w:r>
    </w:p>
    <w:p w:rsidR="00000000" w:rsidDel="00000000" w:rsidP="00000000" w:rsidRDefault="00000000" w:rsidRPr="00000000" w14:paraId="00000651">
      <w:pPr>
        <w:widowControl w:val="0"/>
        <w:spacing w:line="240" w:lineRule="auto"/>
        <w:ind w:left="1417.3228346456694" w:firstLine="0"/>
        <w:jc w:val="both"/>
        <w:rPr>
          <w:rFonts w:ascii="Exo 2" w:cs="Exo 2" w:eastAsia="Exo 2" w:hAnsi="Exo 2"/>
        </w:rPr>
      </w:pPr>
      <w:r w:rsidDel="00000000" w:rsidR="00000000" w:rsidRPr="00000000">
        <w:rPr>
          <w:rFonts w:ascii="Exo 2" w:cs="Exo 2" w:eastAsia="Exo 2" w:hAnsi="Exo 2"/>
          <w:b w:val="1"/>
          <w:rtl w:val="0"/>
        </w:rPr>
        <w:t xml:space="preserve">Кларисса: –</w:t>
      </w:r>
      <w:r w:rsidDel="00000000" w:rsidR="00000000" w:rsidRPr="00000000">
        <w:rPr>
          <w:rFonts w:ascii="Exo 2" w:cs="Exo 2" w:eastAsia="Exo 2" w:hAnsi="Exo 2"/>
          <w:rtl w:val="0"/>
        </w:rPr>
        <w:t xml:space="preserve">Божечки! Опять лифт?</w:t>
      </w:r>
    </w:p>
    <w:p w:rsidR="00000000" w:rsidDel="00000000" w:rsidP="00000000" w:rsidRDefault="00000000" w:rsidRPr="00000000" w14:paraId="00000652">
      <w:pPr>
        <w:widowControl w:val="0"/>
        <w:spacing w:line="240" w:lineRule="auto"/>
        <w:ind w:left="1417.3228346456694" w:firstLine="0"/>
        <w:jc w:val="both"/>
        <w:rPr>
          <w:rFonts w:ascii="Exo 2" w:cs="Exo 2" w:eastAsia="Exo 2" w:hAnsi="Exo 2"/>
        </w:rPr>
      </w:pPr>
      <w:r w:rsidDel="00000000" w:rsidR="00000000" w:rsidRPr="00000000">
        <w:rPr>
          <w:rFonts w:ascii="Exo 2" w:cs="Exo 2" w:eastAsia="Exo 2" w:hAnsi="Exo 2"/>
          <w:rtl w:val="0"/>
        </w:rPr>
        <w:t xml:space="preserve">&lt;nl&gt;Мне… Мне ведь никуда не деться от этого.</w:t>
      </w:r>
    </w:p>
    <w:p w:rsidR="00000000" w:rsidDel="00000000" w:rsidP="00000000" w:rsidRDefault="00000000" w:rsidRPr="00000000" w14:paraId="00000653">
      <w:pPr>
        <w:widowControl w:val="0"/>
        <w:spacing w:line="240" w:lineRule="auto"/>
        <w:ind w:left="708.6614173228347" w:firstLine="0"/>
        <w:jc w:val="both"/>
        <w:rPr>
          <w:rFonts w:ascii="Exo 2" w:cs="Exo 2" w:eastAsia="Exo 2" w:hAnsi="Exo 2"/>
        </w:rPr>
      </w:pPr>
      <w:r w:rsidDel="00000000" w:rsidR="00000000" w:rsidRPr="00000000">
        <w:rPr>
          <w:rFonts w:ascii="Exo 2" w:cs="Exo 2" w:eastAsia="Exo 2" w:hAnsi="Exo 2"/>
          <w:rtl w:val="0"/>
        </w:rPr>
        <w:t xml:space="preserve">Дальнейшее взаимодействие с лифтом находится во вкладках персонажей.</w:t>
      </w:r>
    </w:p>
    <w:p w:rsidR="00000000" w:rsidDel="00000000" w:rsidP="00000000" w:rsidRDefault="00000000" w:rsidRPr="00000000" w14:paraId="00000654">
      <w:pPr>
        <w:widowControl w:val="0"/>
        <w:spacing w:line="240" w:lineRule="auto"/>
        <w:jc w:val="both"/>
        <w:rPr>
          <w:rFonts w:ascii="Exo 2" w:cs="Exo 2" w:eastAsia="Exo 2" w:hAnsi="Exo 2"/>
        </w:rPr>
      </w:pPr>
      <w:r w:rsidDel="00000000" w:rsidR="00000000" w:rsidRPr="00000000">
        <w:rPr>
          <w:rtl w:val="0"/>
        </w:rPr>
      </w:r>
    </w:p>
    <w:p w:rsidR="00000000" w:rsidDel="00000000" w:rsidP="00000000" w:rsidRDefault="00000000" w:rsidRPr="00000000" w14:paraId="00000655">
      <w:pPr>
        <w:pStyle w:val="Heading1"/>
        <w:ind w:firstLine="850.3937007874016"/>
        <w:jc w:val="both"/>
        <w:rPr>
          <w:rFonts w:ascii="Exo 2" w:cs="Exo 2" w:eastAsia="Exo 2" w:hAnsi="Exo 2"/>
          <w:b w:val="1"/>
          <w:sz w:val="24"/>
          <w:szCs w:val="24"/>
        </w:rPr>
      </w:pPr>
      <w:bookmarkStart w:colFirst="0" w:colLast="0" w:name="_e0cozb3ck56e" w:id="15"/>
      <w:bookmarkEnd w:id="15"/>
      <w:r w:rsidDel="00000000" w:rsidR="00000000" w:rsidRPr="00000000">
        <w:rPr>
          <w:rFonts w:ascii="Exo 2" w:cs="Exo 2" w:eastAsia="Exo 2" w:hAnsi="Exo 2"/>
          <w:b w:val="1"/>
          <w:sz w:val="24"/>
          <w:szCs w:val="24"/>
          <w:rtl w:val="0"/>
        </w:rPr>
        <w:t xml:space="preserve">Документы</w:t>
      </w:r>
    </w:p>
    <w:p w:rsidR="00000000" w:rsidDel="00000000" w:rsidP="00000000" w:rsidRDefault="00000000" w:rsidRPr="00000000" w14:paraId="00000656">
      <w:pPr>
        <w:ind w:firstLine="850.3937007874016"/>
        <w:jc w:val="both"/>
        <w:rPr/>
      </w:pPr>
      <w:r w:rsidDel="00000000" w:rsidR="00000000" w:rsidRPr="00000000">
        <w:rPr>
          <w:rtl w:val="0"/>
        </w:rPr>
        <w:t xml:space="preserve">Послание в журнале – </w:t>
      </w:r>
      <w:r w:rsidDel="00000000" w:rsidR="00000000" w:rsidRPr="00000000">
        <w:rPr>
          <w:b w:val="1"/>
          <w:rtl w:val="0"/>
        </w:rPr>
        <w:t xml:space="preserve">Текст:</w:t>
      </w:r>
      <w:r w:rsidDel="00000000" w:rsidR="00000000" w:rsidRPr="00000000">
        <w:rPr>
          <w:rtl w:val="0"/>
        </w:rPr>
        <w:t xml:space="preserve"> Узри, пташка моя, свой нос любопытный сующая куда можно и куда нельзя. Пред тобою на древесном аналое писанная лежит книга. Хоть форма её и проста, картинки ведь любят кретины вроде тебя, таится в сий бумажке подлинная сила  и невиданная глубина.</w:t>
      </w:r>
    </w:p>
    <w:p w:rsidR="00000000" w:rsidDel="00000000" w:rsidP="00000000" w:rsidRDefault="00000000" w:rsidRPr="00000000" w14:paraId="00000657">
      <w:pPr>
        <w:ind w:firstLine="850.3937007874016"/>
        <w:jc w:val="both"/>
        <w:rPr/>
      </w:pPr>
      <w:r w:rsidDel="00000000" w:rsidR="00000000" w:rsidRPr="00000000">
        <w:rPr>
          <w:b w:val="1"/>
          <w:rtl w:val="0"/>
        </w:rPr>
        <w:t xml:space="preserve">Описание в инвентаре: – </w:t>
      </w:r>
      <w:r w:rsidDel="00000000" w:rsidR="00000000" w:rsidRPr="00000000">
        <w:rPr>
          <w:rtl w:val="0"/>
        </w:rPr>
        <w:t xml:space="preserve">Стихотворное послание на древесной коре, обнаруженное в рекламном журнале отельных номеров.</w:t>
      </w:r>
      <w:r w:rsidDel="00000000" w:rsidR="00000000" w:rsidRPr="00000000">
        <w:rPr>
          <w:rtl w:val="0"/>
        </w:rPr>
      </w:r>
    </w:p>
    <w:p w:rsidR="00000000" w:rsidDel="00000000" w:rsidP="00000000" w:rsidRDefault="00000000" w:rsidRPr="00000000" w14:paraId="00000658">
      <w:pPr>
        <w:pStyle w:val="Heading1"/>
        <w:ind w:firstLine="850.3937007874016"/>
        <w:jc w:val="both"/>
        <w:rPr>
          <w:rFonts w:ascii="Exo 2" w:cs="Exo 2" w:eastAsia="Exo 2" w:hAnsi="Exo 2"/>
          <w:b w:val="1"/>
          <w:sz w:val="24"/>
          <w:szCs w:val="24"/>
        </w:rPr>
      </w:pPr>
      <w:bookmarkStart w:colFirst="0" w:colLast="0" w:name="_o5fkjv38v7x4" w:id="16"/>
      <w:bookmarkEnd w:id="16"/>
      <w:r w:rsidDel="00000000" w:rsidR="00000000" w:rsidRPr="00000000">
        <w:rPr>
          <w:rtl w:val="0"/>
        </w:rPr>
      </w:r>
    </w:p>
    <w:p w:rsidR="00000000" w:rsidDel="00000000" w:rsidP="00000000" w:rsidRDefault="00000000" w:rsidRPr="00000000" w14:paraId="00000659">
      <w:pPr>
        <w:pStyle w:val="Heading1"/>
        <w:ind w:firstLine="850.3937007874016"/>
        <w:jc w:val="both"/>
        <w:rPr>
          <w:rFonts w:ascii="Exo 2" w:cs="Exo 2" w:eastAsia="Exo 2" w:hAnsi="Exo 2"/>
          <w:b w:val="1"/>
          <w:sz w:val="24"/>
          <w:szCs w:val="24"/>
        </w:rPr>
      </w:pPr>
      <w:bookmarkStart w:colFirst="0" w:colLast="0" w:name="_u6vqvfunkhw4" w:id="17"/>
      <w:bookmarkEnd w:id="17"/>
      <w:r w:rsidDel="00000000" w:rsidR="00000000" w:rsidRPr="00000000">
        <w:rPr>
          <w:rFonts w:ascii="Exo 2" w:cs="Exo 2" w:eastAsia="Exo 2" w:hAnsi="Exo 2"/>
          <w:b w:val="1"/>
          <w:sz w:val="24"/>
          <w:szCs w:val="24"/>
          <w:rtl w:val="0"/>
        </w:rPr>
        <w:t xml:space="preserve">ПОДБИРАЕМЫЕ ОБЪЕКТЫ В ФОЙЕ. (ДЛЯ ВСЕХ ПЕРСОНАЖЕЙ)</w:t>
      </w:r>
    </w:p>
    <w:p w:rsidR="00000000" w:rsidDel="00000000" w:rsidP="00000000" w:rsidRDefault="00000000" w:rsidRPr="00000000" w14:paraId="0000065A">
      <w:pPr>
        <w:ind w:firstLine="850.3937007874016"/>
        <w:jc w:val="both"/>
        <w:rPr>
          <w:rFonts w:ascii="Exo 2" w:cs="Exo 2" w:eastAsia="Exo 2" w:hAnsi="Exo 2"/>
          <w:b w:val="1"/>
        </w:rPr>
      </w:pPr>
      <w:r w:rsidDel="00000000" w:rsidR="00000000" w:rsidRPr="00000000">
        <w:rPr>
          <w:rtl w:val="0"/>
        </w:rPr>
      </w:r>
    </w:p>
    <w:bookmarkStart w:colFirst="0" w:colLast="0" w:name="jlbn0p3navql" w:id="18"/>
    <w:bookmarkEnd w:id="18"/>
    <w:p w:rsidR="00000000" w:rsidDel="00000000" w:rsidP="00000000" w:rsidRDefault="00000000" w:rsidRPr="00000000" w14:paraId="0000065B">
      <w:pPr>
        <w:numPr>
          <w:ilvl w:val="0"/>
          <w:numId w:val="2"/>
        </w:numPr>
        <w:ind w:left="1440" w:hanging="360"/>
        <w:jc w:val="both"/>
        <w:rPr>
          <w:rFonts w:ascii="Exo 2" w:cs="Exo 2" w:eastAsia="Exo 2" w:hAnsi="Exo 2"/>
          <w:b w:val="1"/>
          <w:u w:val="none"/>
        </w:rPr>
      </w:pPr>
      <w:r w:rsidDel="00000000" w:rsidR="00000000" w:rsidRPr="00000000">
        <w:rPr>
          <w:rFonts w:ascii="Exo 2" w:cs="Exo 2" w:eastAsia="Exo 2" w:hAnsi="Exo 2"/>
          <w:rtl w:val="0"/>
        </w:rPr>
        <w:t xml:space="preserve">Упаковка сока</w:t>
      </w:r>
      <w:r w:rsidDel="00000000" w:rsidR="00000000" w:rsidRPr="00000000">
        <w:rPr>
          <w:rFonts w:ascii="Exo 2" w:cs="Exo 2" w:eastAsia="Exo 2" w:hAnsi="Exo 2"/>
          <w:b w:val="1"/>
          <w:rtl w:val="0"/>
        </w:rPr>
        <w:t xml:space="preserve"> (ВНИМАНИЕ! </w:t>
      </w:r>
      <w:r w:rsidDel="00000000" w:rsidR="00000000" w:rsidRPr="00000000">
        <w:rPr>
          <w:rFonts w:ascii="Exo 2" w:cs="Exo 2" w:eastAsia="Exo 2" w:hAnsi="Exo 2"/>
          <w:rtl w:val="0"/>
        </w:rPr>
        <w:t xml:space="preserve">Тим, это новый объект, он будет встречаться у всех персонажей. Он расположен на втором этаже, на барной стойке</w:t>
      </w:r>
      <w:r w:rsidDel="00000000" w:rsidR="00000000" w:rsidRPr="00000000">
        <w:rPr>
          <w:rFonts w:ascii="Exo 2" w:cs="Exo 2" w:eastAsia="Exo 2" w:hAnsi="Exo 2"/>
          <w:b w:val="1"/>
          <w:rtl w:val="0"/>
        </w:rPr>
        <w:t xml:space="preserve">). </w:t>
      </w:r>
      <w:hyperlink r:id="rId8">
        <w:r w:rsidDel="00000000" w:rsidR="00000000" w:rsidRPr="00000000">
          <w:rPr>
            <w:rFonts w:ascii="Exo 2" w:cs="Exo 2" w:eastAsia="Exo 2" w:hAnsi="Exo 2"/>
            <w:b w:val="1"/>
            <w:color w:val="1155cc"/>
            <w:u w:val="single"/>
            <w:rtl w:val="0"/>
          </w:rPr>
          <w:t xml:space="preserve">Референсы для иконки.</w:t>
        </w:r>
      </w:hyperlink>
      <w:r w:rsidDel="00000000" w:rsidR="00000000" w:rsidRPr="00000000">
        <w:rPr>
          <w:rFonts w:ascii="Exo 2" w:cs="Exo 2" w:eastAsia="Exo 2" w:hAnsi="Exo 2"/>
          <w:b w:val="1"/>
          <w:rtl w:val="0"/>
        </w:rPr>
        <w:br w:type="textWrapping"/>
        <w:t xml:space="preserve">Описание в инвентаре: </w:t>
      </w:r>
      <w:r w:rsidDel="00000000" w:rsidR="00000000" w:rsidRPr="00000000">
        <w:rPr>
          <w:rFonts w:ascii="Exo 2" w:cs="Exo 2" w:eastAsia="Exo 2" w:hAnsi="Exo 2"/>
          <w:rtl w:val="0"/>
        </w:rPr>
        <w:t xml:space="preserve">Маленькая упаковка сока. </w:t>
      </w:r>
      <w:r w:rsidDel="00000000" w:rsidR="00000000" w:rsidRPr="00000000">
        <w:rPr>
          <w:rFonts w:ascii="Exo 2" w:cs="Exo 2" w:eastAsia="Exo 2" w:hAnsi="Exo 2"/>
          <w:rtl w:val="0"/>
        </w:rPr>
        <w:t xml:space="preserve">Живительный апельсиновый нектар немного помогает вашему уставшему организму.</w:t>
        <w:br w:type="textWrapping"/>
      </w:r>
      <w:r w:rsidDel="00000000" w:rsidR="00000000" w:rsidRPr="00000000">
        <w:rPr>
          <w:rtl w:val="0"/>
        </w:rPr>
      </w:r>
    </w:p>
    <w:p w:rsidR="00000000" w:rsidDel="00000000" w:rsidP="00000000" w:rsidRDefault="00000000" w:rsidRPr="00000000" w14:paraId="0000065C">
      <w:pPr>
        <w:ind w:left="1440" w:firstLine="0"/>
        <w:jc w:val="both"/>
        <w:rPr>
          <w:rFonts w:ascii="Exo 2" w:cs="Exo 2" w:eastAsia="Exo 2" w:hAnsi="Exo 2"/>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im kenji" w:id="21" w:date="2024-11-12T20:29:02Z">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Только если я СПЕЦИАЛЬНО проведу игрока сначала к парням. Что-то типа триггера</w:t>
      </w:r>
    </w:p>
  </w:comment>
  <w:comment w:author="Андрей" w:id="22" w:date="2024-11-13T21:51:12Z">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можем сделать её не сразу находимой, сидяще на втором этаже?</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я описал.</w:t>
      </w:r>
    </w:p>
  </w:comment>
  <w:comment w:author="tim kenji" w:id="23" w:date="2024-11-14T05:38:13Z">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только если ее реально не будет, пока игрок не поговорит с Крисом и Джефом. Но это плохой приём, если честно. Игрок ведь может вообще никого не трогать и пойти на уровень</w:t>
      </w:r>
    </w:p>
  </w:comment>
  <w:comment w:author="Андрей" w:id="24" w:date="2024-11-14T19:49:32Z">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так она будет сидеть, облокитившись о стену на втором этаже, за столами.</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первого этажа её не сразу получится найти.</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выходит так, что любопытный игрок будет изучать фойе, и случайно найдёт Клариссу.</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После первого взаимодействия она встанет, и будет уже в полный рост стоять, хорошо заметная.</w:t>
      </w:r>
    </w:p>
  </w:comment>
  <w:comment w:author="tim kenji" w:id="25" w:date="2024-11-14T20:20:48Z">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тебя не до конца понял. Надо прятать Клариссу или нет</w:t>
      </w:r>
    </w:p>
  </w:comment>
  <w:comment w:author="Андрей" w:id="26" w:date="2024-11-18T10:51:35Z">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непонятного?</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Она сидит на втором этаже и тихо плачет.</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первого этажа мы её не видим и не слышим.</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Найти Клариссу можно только поднявшись на второй этаж, и подойдя к столам, в правой части.</w:t>
      </w:r>
    </w:p>
  </w:comment>
  <w:comment w:author="tim kenji" w:id="5" w:date="2024-10-25T08:21:07Z">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Интересный момент. Я предлагаю вставить в эту сцену короткое появление Клариссы без головы за спиной настоящей Клариссы. Ее увидит игрок, но когда настоящая Кларисса повернется, безголовая исчезнет. Такой маленький скример без звука для игрока. Как тебе, Дима?</w:t>
      </w:r>
    </w:p>
  </w:comment>
  <w:comment w:author="Андрей" w:id="6" w:date="2024-10-25T08:32:59Z">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Вообще, интересная идея, мне нравится. Давай сделаем.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ты можешь её полупрозрачной сделать? Типа призрака.</w:t>
      </w:r>
    </w:p>
  </w:comment>
  <w:comment w:author="tim kenji" w:id="7" w:date="2024-10-27T08:49:41Z">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Будет полупрозрачная</w:t>
      </w:r>
    </w:p>
  </w:comment>
  <w:comment w:author="tim kenji" w:id="42" w:date="2024-11-24T19:17:29Z">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можем. Но какой смысл, если у героя и так всё нормально с рассудком после перерождения</w:t>
      </w:r>
    </w:p>
  </w:comment>
  <w:comment w:author="Андрей" w:id="43" w:date="2024-11-25T13:29:11Z">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Ты дальше читал?</w:t>
      </w:r>
    </w:p>
  </w:comment>
  <w:comment w:author="Андрей" w:id="44" w:date="2024-11-25T13:29:18Z">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Следующее предложение.</w:t>
      </w:r>
    </w:p>
  </w:comment>
  <w:comment w:author="Андрей" w:id="45" w:date="2024-11-25T13:30:04Z">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Игроктна уровне умер, и воскрес с тем количеством San, которое в него было на момент смерти.</w:t>
      </w:r>
    </w:p>
  </w:comment>
  <w:comment w:author="Андрей" w:id="46" w:date="2024-11-25T13:30:12Z">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тут диванчик</w:t>
      </w:r>
    </w:p>
  </w:comment>
  <w:comment w:author="tim kenji" w:id="47" w:date="2024-11-25T17:55:04Z">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игрок не заметит диванчик, и пройдет дальше на этаж- сдохнет. Это оттолкнет</w:t>
      </w:r>
    </w:p>
  </w:comment>
  <w:comment w:author="Андрей" w:id="48" w:date="2024-11-27T17:15:07Z">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и что, убираем сон на диванчике и меняем описание?</w:t>
      </w:r>
    </w:p>
  </w:comment>
  <w:comment w:author="tim kenji" w:id="12" w:date="2024-10-27T07:17:13Z">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если игрок посмотрел список тем, ничего не выбрал и вышел из диалога. Чем тогда помогла Кларисса?</w:t>
      </w:r>
    </w:p>
  </w:comment>
  <w:comment w:author="Андрей" w:id="13" w:date="2024-10-27T08:42:24Z">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Блэт.</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Первое взаимодействие, когда (если) мы ей сок приносим.</w:t>
      </w:r>
    </w:p>
  </w:comment>
  <w:comment w:author="tim kenji" w:id="30" w:date="2024-11-14T20:37:02Z">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80е так общались?</w:t>
      </w:r>
    </w:p>
  </w:comment>
  <w:comment w:author="Николай Цыкатунов" w:id="31" w:date="2024-11-18T07:57:18Z">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 использовали всегда и везде, кажется)</w:t>
      </w:r>
    </w:p>
  </w:comment>
  <w:comment w:author="Андрей" w:id="32" w:date="2024-11-18T10:56:23Z">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Первый ок за всю нашу игру)</w:t>
      </w:r>
    </w:p>
  </w:comment>
  <w:comment w:author="Николай Цыкатунов" w:id="33" w:date="2024-11-18T11:08:38Z">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тогда заменил "ок" на "хорошо" :)</w:t>
      </w:r>
    </w:p>
  </w:comment>
  <w:comment w:author="Андрей" w:id="34" w:date="2024-11-18T14:05:01Z">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лкчше Ок оставим?</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Оно как-то по народному смотрится</w:t>
      </w:r>
    </w:p>
  </w:comment>
  <w:comment w:author="tim kenji" w:id="35" w:date="2024-11-19T18:23:10Z">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тогда ок</w:t>
      </w:r>
    </w:p>
  </w:comment>
  <w:comment w:author="tim kenji" w:id="14" w:date="2024-11-12T20:00:35Z">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Только со спины- тогда их придется лицом в углы запихнуть. Либо при взаимодействии с персонажем, я заставлю Селену отойти сначала за спину персонажа, а потом запущу диалог.</w:t>
      </w:r>
    </w:p>
  </w:comment>
  <w:comment w:author="Андрей" w:id="15" w:date="2024-11-13T21:42:25Z">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Ты же понял, о чём я?</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Чтобы и Джеф, и Крис стояли лицом к Главому выходу, когда мы с ними взаимодействуем.</w:t>
      </w:r>
    </w:p>
  </w:comment>
  <w:comment w:author="tim kenji" w:id="16" w:date="2024-11-14T20:24:26Z">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Придумаем что-нибудь</w:t>
      </w:r>
    </w:p>
  </w:comment>
  <w:comment w:author="tim kenji" w:id="8" w:date="2024-10-25T08:25:13Z">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оказалось, МОЖЕМ. Можем даже выделить жирным или курсивом. Можем границы текста выделить другим цветом. Я выделил текст Сломленного при встрече с Крисом "убитьубииьубить..." как-то там было.</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Часто играться с этим не советую, чтобы выделение текста игрок ассоциировал с безумием и серьезной опасностью для героя.</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если делать шрифт ещё меньше- будет сложно читать игроку</w:t>
      </w:r>
    </w:p>
  </w:comment>
  <w:comment w:author="Андрей" w:id="9" w:date="2024-10-25T08:34:05Z">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Тогда давай эту реплику "но этот точною..." сделаем маленьким шрифтом, чтобы как раз бубнение подчеркнуть.</w:t>
      </w:r>
    </w:p>
  </w:comment>
  <w:comment w:author="Николай Цыкатунов" w:id="10" w:date="2024-11-16T08:43:03Z">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и тогда с большой буквы, видимо?</w:t>
      </w:r>
    </w:p>
  </w:comment>
  <w:comment w:author="tim kenji" w:id="11" w:date="2024-11-16T08:50:44Z">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маленький шрифт сложно читаемый будет</w:t>
      </w:r>
    </w:p>
  </w:comment>
  <w:comment w:author="tim kenji" w:id="28" w:date="2024-11-14T20:35:45Z">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 чем речь? Я вообще не понимаю</w:t>
      </w:r>
    </w:p>
  </w:comment>
  <w:comment w:author="Андрей" w:id="29" w:date="2024-11-18T10:53:23Z">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Анимация приёмов.</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описал её в сценарии Криса, в самом начале документа, когда он с Клариссой говорит.</w:t>
      </w:r>
    </w:p>
  </w:comment>
  <w:comment w:author="Николай Цыкатунов" w:id="2" w:date="2024-11-16T08:40:34Z">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сути, обе фразы одинаковые. Мурашки от страха и "уж сколько страху натерпелась", получается масло масляное :)</w:t>
      </w:r>
    </w:p>
  </w:comment>
  <w:comment w:author="Андрей" w:id="3" w:date="2024-11-18T10:46:04Z">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может быть как особенность речи?</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ведь в реальной жизни не разговариваем литературно, и часто повторяемся в выражениях.</w:t>
      </w:r>
    </w:p>
  </w:comment>
  <w:comment w:author="Николай Цыкатунов" w:id="4" w:date="2024-11-18T11:08:02Z">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можно списать на особенность и нервы, ок)</w:t>
      </w:r>
    </w:p>
  </w:comment>
  <w:comment w:author="tim kenji" w:id="27" w:date="2024-11-14T20:32:33Z">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Сделаем</w:t>
      </w:r>
    </w:p>
  </w:comment>
  <w:comment w:author="tim kenji" w:id="17" w:date="2024-11-12T20:18:20Z">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Ты имеешь ввиду изображение врага, фона события или спрайт как NPC консьержа?</w:t>
      </w:r>
    </w:p>
  </w:comment>
  <w:comment w:author="Андрей" w:id="18" w:date="2024-11-13T21:45:36Z">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Фона события, с Консьержем, из пролога Селены.</w:t>
      </w:r>
    </w:p>
  </w:comment>
  <w:comment w:author="tim kenji" w:id="19" w:date="2024-11-14T20:22:27Z">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Селены не было события с консьержем. NPC консьерж просто прикончил ее в кат-сцене. Побег по красному коридору помнишь?</w:t>
      </w:r>
    </w:p>
  </w:comment>
  <w:comment w:author="Андрей" w:id="20" w:date="2024-11-18T10:49:21Z">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но почему это мешает нам поставить фон с консьержем из события?</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Он, насколько я помню, там просто стоит в коридоре, без привязки к персонажу. Что нам вполне подходит.</w:t>
      </w:r>
    </w:p>
  </w:comment>
  <w:comment w:author="tim kenji" w:id="0" w:date="2024-11-26T04:50:55Z">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оч странная фраза, или мне кажется?</w:t>
      </w:r>
    </w:p>
  </w:comment>
  <w:comment w:author="Андрей" w:id="1" w:date="2024-11-27T17:14:30Z">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Всё в духе Селены, нет?</w:t>
      </w:r>
    </w:p>
  </w:comment>
  <w:comment w:author="Николай Цыкатунов" w:id="49" w:date="2024-11-18T08:47:23Z">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добавить реплику для Криса: "А жаль" или типа того?</w:t>
      </w:r>
    </w:p>
  </w:comment>
  <w:comment w:author="Андрей" w:id="50" w:date="2024-11-18T10:58:07Z">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Хм, это будет слом, даже не знаю какой стены.</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Получится, что Крис отвечают Нарратору.</w:t>
      </w:r>
    </w:p>
  </w:comment>
  <w:comment w:author="Николай Цыкатунов" w:id="51" w:date="2024-11-18T11:07:09Z">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да, согласен, сложно)</w:t>
      </w:r>
    </w:p>
  </w:comment>
  <w:comment w:author="tim kenji" w:id="52" w:date="2024-11-24T17:59:40Z">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ХАх, было бы прикольно, если бы Крис озвучил мысли игрока в этом месте</w:t>
      </w:r>
    </w:p>
  </w:comment>
  <w:comment w:author="Андрей" w:id="53" w:date="2024-11-25T13:28:41Z">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принципе, реплику Криса можно и добавить. Если Тим считает, что это будет уместно.</w:t>
      </w:r>
    </w:p>
  </w:comment>
  <w:comment w:author="Андрей" w:id="37" w:date="2024-11-25T13:26:14Z">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Зачем нам тогда добавлять hp, если сейчас, после пролога, оно и так полное?</w:t>
      </w:r>
    </w:p>
  </w:comment>
  <w:comment w:author="Андрей" w:id="38" w:date="2024-11-25T13:27:24Z">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Расчет ведь был на то, что после воскрешения у героев остаётся 1 san.</w:t>
      </w:r>
    </w:p>
  </w:comment>
  <w:comment w:author="tim kenji" w:id="39" w:date="2024-11-25T17:57:25Z">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Можно ничего не добавлять</w:t>
      </w:r>
    </w:p>
  </w:comment>
  <w:comment w:author="Андрей" w:id="40" w:date="2024-11-27T17:17:02Z">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а смысл тогда есть?</w:t>
      </w:r>
    </w:p>
  </w:comment>
  <w:comment w:author="Андрей" w:id="41" w:date="2024-11-27T17:17:36Z">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ведь писал с рассчётом, что эта еда даст SAN, или HP в твоём случае.</w:t>
      </w:r>
    </w:p>
  </w:comment>
  <w:comment w:author="tim kenji" w:id="36" w:date="2024-11-14T20:45:06Z">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Нарушает баланс. Если игрок забьет хер на исследование и поедет на лифте- сдохнет после 1-2 события. И сделает рефанд.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Можем давать бонусное exp как награду за исследование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ro.com/app/board/uXjVM7ofXlk=/?moveToWidget=3458764606518424360&amp;cot=14" TargetMode="External"/><Relationship Id="rId8" Type="http://schemas.openxmlformats.org/officeDocument/2006/relationships/hyperlink" Target="https://miro.com/app/board/uXjVM7ofXlk=/?moveToWidget=3458764603618278113&amp;cot=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